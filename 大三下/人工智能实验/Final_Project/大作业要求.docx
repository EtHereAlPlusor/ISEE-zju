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2A8F" w14:textId="712F3797" w:rsidR="00861A14" w:rsidRDefault="00A66DD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hint="eastAsia"/>
        </w:rPr>
        <w:tab/>
      </w:r>
      <w:del w:id="0" w:author="Administrator" w:date="2022-05-20T02:17:00Z">
        <w:r w:rsidDel="007E4164">
          <w:rPr>
            <w:rFonts w:hint="eastAsia"/>
            <w:b/>
            <w:sz w:val="52"/>
            <w:szCs w:val="52"/>
          </w:rPr>
          <w:delText>算法设计实验</w:delText>
        </w:r>
      </w:del>
      <w:ins w:id="1" w:author="Administrator" w:date="2022-05-20T02:17:00Z">
        <w:r w:rsidR="007E4164">
          <w:rPr>
            <w:rFonts w:hint="eastAsia"/>
            <w:b/>
            <w:sz w:val="52"/>
            <w:szCs w:val="52"/>
          </w:rPr>
          <w:t>人脸识别</w:t>
        </w:r>
      </w:ins>
      <w:del w:id="2" w:author="Administrator" w:date="2022-05-20T02:17:00Z">
        <w:r w:rsidDel="007E4164">
          <w:rPr>
            <w:rFonts w:hint="eastAsia"/>
            <w:b/>
            <w:sz w:val="52"/>
            <w:szCs w:val="52"/>
          </w:rPr>
          <w:delText>编程</w:delText>
        </w:r>
      </w:del>
      <w:r>
        <w:rPr>
          <w:rFonts w:hint="eastAsia"/>
          <w:b/>
          <w:sz w:val="52"/>
          <w:szCs w:val="52"/>
        </w:rPr>
        <w:t>大作业</w:t>
      </w:r>
    </w:p>
    <w:p w14:paraId="006F6620" w14:textId="730C55EC" w:rsidR="00861A14" w:rsidDel="002643FD" w:rsidRDefault="00A66DDE">
      <w:pPr>
        <w:jc w:val="center"/>
        <w:rPr>
          <w:del w:id="3" w:author="Administrator" w:date="2022-05-19T23:38:00Z"/>
          <w:rFonts w:ascii="Times New Roman" w:hAnsi="Times New Roman" w:cs="Times New Roman"/>
          <w:b/>
          <w:sz w:val="24"/>
        </w:rPr>
      </w:pPr>
      <w:del w:id="4" w:author="Administrator" w:date="2022-05-19T23:38:00Z">
        <w:r w:rsidDel="002643FD">
          <w:rPr>
            <w:rFonts w:ascii="Times New Roman" w:hAnsi="Times New Roman" w:cs="Times New Roman" w:hint="eastAsia"/>
            <w:b/>
            <w:sz w:val="24"/>
          </w:rPr>
          <w:delText>截止日期：</w:delText>
        </w:r>
        <w:r w:rsidDel="002643FD">
          <w:rPr>
            <w:rFonts w:ascii="Times New Roman" w:hAnsi="Times New Roman" w:cs="Times New Roman" w:hint="eastAsia"/>
            <w:b/>
            <w:sz w:val="24"/>
          </w:rPr>
          <w:delText>20</w:delText>
        </w:r>
        <w:r w:rsidDel="002643FD">
          <w:rPr>
            <w:rFonts w:ascii="Times New Roman" w:hAnsi="Times New Roman" w:cs="Times New Roman"/>
            <w:b/>
            <w:sz w:val="24"/>
          </w:rPr>
          <w:delText>20</w:delText>
        </w:r>
        <w:r w:rsidDel="002643FD">
          <w:rPr>
            <w:rFonts w:ascii="Times New Roman" w:hAnsi="Times New Roman" w:cs="Times New Roman" w:hint="eastAsia"/>
            <w:b/>
            <w:sz w:val="24"/>
          </w:rPr>
          <w:delText>年</w:delText>
        </w:r>
        <w:r w:rsidDel="002643FD">
          <w:rPr>
            <w:rFonts w:ascii="Times New Roman" w:hAnsi="Times New Roman" w:cs="Times New Roman"/>
            <w:b/>
            <w:sz w:val="24"/>
          </w:rPr>
          <w:delText>8</w:delText>
        </w:r>
        <w:r w:rsidDel="002643FD">
          <w:rPr>
            <w:rFonts w:ascii="Times New Roman" w:hAnsi="Times New Roman" w:cs="Times New Roman" w:hint="eastAsia"/>
            <w:b/>
            <w:sz w:val="24"/>
          </w:rPr>
          <w:delText>月</w:delText>
        </w:r>
        <w:r w:rsidDel="002643FD">
          <w:rPr>
            <w:rFonts w:ascii="Times New Roman" w:hAnsi="Times New Roman" w:cs="Times New Roman"/>
            <w:b/>
            <w:sz w:val="24"/>
          </w:rPr>
          <w:delText>27</w:delText>
        </w:r>
        <w:r w:rsidDel="002643FD">
          <w:rPr>
            <w:rFonts w:ascii="Times New Roman" w:hAnsi="Times New Roman" w:cs="Times New Roman" w:hint="eastAsia"/>
            <w:b/>
            <w:sz w:val="24"/>
          </w:rPr>
          <w:delText>日</w:delText>
        </w:r>
      </w:del>
    </w:p>
    <w:p w14:paraId="4CAD999D" w14:textId="77777777" w:rsidR="00861A14" w:rsidRDefault="00A66DDE">
      <w:pPr>
        <w:pStyle w:val="2"/>
        <w:numPr>
          <w:ilvl w:val="0"/>
          <w:numId w:val="1"/>
        </w:numPr>
      </w:pPr>
      <w:r>
        <w:rPr>
          <w:rFonts w:hint="eastAsia"/>
        </w:rPr>
        <w:t>任务描述</w:t>
      </w:r>
    </w:p>
    <w:p w14:paraId="3AEAFA86" w14:textId="6C80B895" w:rsidR="00861A14" w:rsidRDefault="00A66DDE">
      <w:pPr>
        <w:ind w:firstLineChars="200" w:firstLine="420"/>
      </w:pPr>
      <w:r>
        <w:rPr>
          <w:rFonts w:hint="eastAsia"/>
        </w:rPr>
        <w:t>本次大作业任务是构建一个人脸识别系统，它包含</w:t>
      </w:r>
      <w:ins w:id="5" w:author="Administrator" w:date="2022-05-20T02:17:00Z">
        <w:r w:rsidR="007F50CF">
          <w:rPr>
            <w:rFonts w:hint="eastAsia"/>
          </w:rPr>
          <w:t>两</w:t>
        </w:r>
      </w:ins>
      <w:del w:id="6" w:author="Administrator" w:date="2022-05-20T02:17:00Z">
        <w:r w:rsidDel="007F50CF">
          <w:rPr>
            <w:rFonts w:hint="eastAsia"/>
          </w:rPr>
          <w:delText>三</w:delText>
        </w:r>
      </w:del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方面：（</w:t>
      </w:r>
      <w:r>
        <w:rPr>
          <w:rFonts w:hint="eastAsia"/>
        </w:rPr>
        <w:t>1</w:t>
      </w:r>
      <w:r>
        <w:rPr>
          <w:rFonts w:hint="eastAsia"/>
        </w:rPr>
        <w:t>）利用</w:t>
      </w:r>
      <w:r>
        <w:rPr>
          <w:rFonts w:hint="eastAsia"/>
        </w:rPr>
        <w:t>C</w:t>
      </w:r>
      <w:r>
        <w:t>AFFE, TENSORFLOW, PYTORCH</w:t>
      </w:r>
      <w:r>
        <w:rPr>
          <w:rFonts w:hint="eastAsia"/>
        </w:rPr>
        <w:t>等深度学习框架训练一个人脸深度模型；</w:t>
      </w:r>
      <w:del w:id="7" w:author="Administrator" w:date="2022-05-20T02:17:00Z">
        <w:r w:rsidDel="007F50CF">
          <w:rPr>
            <w:rFonts w:hint="eastAsia"/>
          </w:rPr>
          <w:delText>（</w:delText>
        </w:r>
        <w:r w:rsidDel="007F50CF">
          <w:rPr>
            <w:rFonts w:hint="eastAsia"/>
          </w:rPr>
          <w:delText>2</w:delText>
        </w:r>
        <w:r w:rsidDel="007F50CF">
          <w:rPr>
            <w:rFonts w:hint="eastAsia"/>
          </w:rPr>
          <w:delText>）将获得的深度模型</w:delText>
        </w:r>
        <w:r w:rsidDel="007F50CF">
          <w:rPr>
            <w:rFonts w:hint="eastAsia"/>
          </w:rPr>
          <w:delText>C</w:delText>
        </w:r>
        <w:r w:rsidDel="007F50CF">
          <w:rPr>
            <w:rFonts w:hint="eastAsia"/>
          </w:rPr>
          <w:delText>语言化，以便部署到</w:delText>
        </w:r>
        <w:r w:rsidDel="007F50CF">
          <w:rPr>
            <w:rFonts w:hint="eastAsia"/>
          </w:rPr>
          <w:delText>P</w:delText>
        </w:r>
        <w:r w:rsidDel="007F50CF">
          <w:delText>C</w:delText>
        </w:r>
        <w:r w:rsidDel="007F50CF">
          <w:rPr>
            <w:rFonts w:hint="eastAsia"/>
          </w:rPr>
          <w:delText>或硬件环境中；</w:delText>
        </w:r>
      </w:del>
      <w:r>
        <w:rPr>
          <w:rFonts w:hint="eastAsia"/>
        </w:rPr>
        <w:t>（</w:t>
      </w:r>
      <w:ins w:id="8" w:author="Administrator" w:date="2022-05-20T02:17:00Z">
        <w:r w:rsidR="007F50CF">
          <w:t>2</w:t>
        </w:r>
      </w:ins>
      <w:del w:id="9" w:author="Administrator" w:date="2022-05-20T02:17:00Z">
        <w:r w:rsidDel="007F50CF">
          <w:rPr>
            <w:rFonts w:hint="eastAsia"/>
          </w:rPr>
          <w:delText>3</w:delText>
        </w:r>
      </w:del>
      <w:r>
        <w:rPr>
          <w:rFonts w:hint="eastAsia"/>
        </w:rPr>
        <w:t>）制作识别器软件界面。其中，任务（</w:t>
      </w:r>
      <w:r>
        <w:rPr>
          <w:rFonts w:hint="eastAsia"/>
        </w:rPr>
        <w:t>1</w:t>
      </w:r>
      <w:r>
        <w:rPr>
          <w:rFonts w:hint="eastAsia"/>
        </w:rPr>
        <w:t>）是科研属性，而任务（</w:t>
      </w:r>
      <w:r>
        <w:rPr>
          <w:rFonts w:hint="eastAsia"/>
        </w:rPr>
        <w:t>2</w:t>
      </w:r>
      <w:r>
        <w:rPr>
          <w:rFonts w:hint="eastAsia"/>
        </w:rPr>
        <w:t>）</w:t>
      </w:r>
      <w:ins w:id="10" w:author="Administrator" w:date="2022-05-20T02:17:00Z">
        <w:r w:rsidR="007F50CF">
          <w:rPr>
            <w:rFonts w:hint="eastAsia"/>
          </w:rPr>
          <w:t>是工程属性。</w:t>
        </w:r>
      </w:ins>
      <w:del w:id="11" w:author="Administrator" w:date="2022-05-20T02:17:00Z">
        <w:r w:rsidDel="007F50CF">
          <w:rPr>
            <w:rFonts w:hint="eastAsia"/>
          </w:rPr>
          <w:delText>和（</w:delText>
        </w:r>
        <w:r w:rsidDel="007F50CF">
          <w:rPr>
            <w:rFonts w:hint="eastAsia"/>
          </w:rPr>
          <w:delText>3</w:delText>
        </w:r>
        <w:r w:rsidDel="007F50CF">
          <w:rPr>
            <w:rFonts w:hint="eastAsia"/>
          </w:rPr>
          <w:delText>）是工程属性。</w:delText>
        </w:r>
      </w:del>
    </w:p>
    <w:p w14:paraId="6399A77E" w14:textId="039265FF" w:rsidR="00861A14" w:rsidRDefault="00A66DDE">
      <w:pPr>
        <w:ind w:firstLine="420"/>
      </w:pPr>
      <w:r>
        <w:rPr>
          <w:rFonts w:hint="eastAsia"/>
        </w:rPr>
        <w:t>最后做出来的效果如附件中</w:t>
      </w:r>
      <w:ins w:id="12" w:author="Administrator" w:date="2022-05-20T02:17:00Z">
        <w:r w:rsidR="007F50CF">
          <w:rPr>
            <w:rFonts w:hint="eastAsia"/>
          </w:rPr>
          <w:t>四</w:t>
        </w:r>
      </w:ins>
      <w:del w:id="13" w:author="Administrator" w:date="2022-05-20T02:17:00Z">
        <w:r w:rsidDel="007F50CF">
          <w:rPr>
            <w:rFonts w:hint="eastAsia"/>
          </w:rPr>
          <w:delText>三</w:delText>
        </w:r>
      </w:del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视频文件所示，请注意：这是我的研究生几年前做的，希望同学们做出的比这些视频要好。</w:t>
      </w:r>
    </w:p>
    <w:p w14:paraId="18BB6B30" w14:textId="32CDC6A6" w:rsidR="00861A14" w:rsidRDefault="00A66DDE">
      <w:pPr>
        <w:ind w:firstLine="420"/>
      </w:pPr>
      <w:r>
        <w:rPr>
          <w:rFonts w:hint="eastAsia"/>
        </w:rPr>
        <w:t>下面依次介绍任务的</w:t>
      </w:r>
      <w:ins w:id="14" w:author="Administrator" w:date="2022-05-20T02:18:00Z">
        <w:r w:rsidR="00213DF1">
          <w:rPr>
            <w:rFonts w:hint="eastAsia"/>
          </w:rPr>
          <w:t>几个方面</w:t>
        </w:r>
      </w:ins>
      <w:del w:id="15" w:author="Administrator" w:date="2022-05-20T02:18:00Z">
        <w:r w:rsidDel="00213DF1">
          <w:rPr>
            <w:rFonts w:hint="eastAsia"/>
          </w:rPr>
          <w:delText>三个方面</w:delText>
        </w:r>
      </w:del>
      <w:r>
        <w:rPr>
          <w:rFonts w:hint="eastAsia"/>
        </w:rPr>
        <w:t>，并给出相应的参考文献。</w:t>
      </w:r>
    </w:p>
    <w:p w14:paraId="690BBED1" w14:textId="77777777" w:rsidR="00861A14" w:rsidRDefault="00861A14"/>
    <w:p w14:paraId="02A4427A" w14:textId="77777777" w:rsidR="00861A14" w:rsidRDefault="00A66DDE">
      <w:pPr>
        <w:pStyle w:val="2"/>
        <w:numPr>
          <w:ilvl w:val="0"/>
          <w:numId w:val="1"/>
        </w:numPr>
      </w:pPr>
      <w:r>
        <w:rPr>
          <w:rFonts w:hint="eastAsia"/>
        </w:rPr>
        <w:t>深度学习人脸识别器构建</w:t>
      </w:r>
    </w:p>
    <w:p w14:paraId="72970108" w14:textId="77777777" w:rsidR="00861A14" w:rsidRDefault="00A66D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在学在浙大上，我已经给出了利用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框架构建人脸识别器的基础程序。训练所用的数据集是</w:t>
      </w:r>
      <w:r>
        <w:rPr>
          <w:rFonts w:hint="eastAsia"/>
        </w:rPr>
        <w:t>W</w:t>
      </w:r>
      <w:r>
        <w:t>EBFACE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Webface</w:t>
      </w:r>
      <w:proofErr w:type="spellEnd"/>
      <w:r>
        <w:rPr>
          <w:rFonts w:hint="eastAsia"/>
        </w:rPr>
        <w:t>是一个公开的人脸识别数据集，包含</w:t>
      </w:r>
      <w:r>
        <w:rPr>
          <w:rFonts w:hint="eastAsia"/>
        </w:rPr>
        <w:t>10k+</w:t>
      </w:r>
      <w:r>
        <w:rPr>
          <w:rFonts w:hint="eastAsia"/>
        </w:rPr>
        <w:t>的人的人脸图片。考虑到同学们</w:t>
      </w:r>
      <w:r>
        <w:t>GPU</w:t>
      </w:r>
      <w:r>
        <w:rPr>
          <w:rFonts w:hint="eastAsia"/>
        </w:rPr>
        <w:t>资源有限，我将训练好的模型也放在里面，没有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自己做训练的同学，可以直接用我的模型，或者基于我的模型继续开发。</w:t>
      </w:r>
    </w:p>
    <w:p w14:paraId="260F9163" w14:textId="77777777" w:rsidR="00861A14" w:rsidRDefault="00A66D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同学们也可以选用</w:t>
      </w:r>
      <w:r>
        <w:t>CAFFE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等其他深度学习框架进行模型训练和开发。我们实验室两年前写了一个基于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的人脸识别深度模型构建的文档，请参阅“基于</w:t>
      </w:r>
      <w:r>
        <w:rPr>
          <w:rFonts w:hint="eastAsia"/>
        </w:rPr>
        <w:t>CAFFE</w:t>
      </w:r>
      <w:r>
        <w:rPr>
          <w:rFonts w:hint="eastAsia"/>
        </w:rPr>
        <w:t>的人脸模型训练流程</w:t>
      </w:r>
      <w:r>
        <w:t>.doc”</w:t>
      </w:r>
      <w:r>
        <w:rPr>
          <w:rFonts w:hint="eastAsia"/>
        </w:rPr>
        <w:t>获得帮助。</w:t>
      </w:r>
    </w:p>
    <w:p w14:paraId="3E4948B9" w14:textId="77777777" w:rsidR="00861A14" w:rsidRDefault="00A66D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人脸识别包含两个任务：</w:t>
      </w:r>
      <w:r>
        <w:t>1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，即识别两张照片是否同一个人，可以用在人证合一的验证中；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，即识别某张照片是</w:t>
      </w:r>
      <w:r>
        <w:rPr>
          <w:rFonts w:hint="eastAsia"/>
        </w:rPr>
        <w:t>N</w:t>
      </w:r>
      <w:r>
        <w:rPr>
          <w:rFonts w:hint="eastAsia"/>
        </w:rPr>
        <w:t>个人中的哪一个，可以用在人脸打卡等应用中。请参照相关资料，基于训练好的深度模型，分别获得</w:t>
      </w:r>
      <w:r>
        <w:rPr>
          <w:rFonts w:hint="eastAsia"/>
        </w:rPr>
        <w:t>1: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的识别器。这个大作业足够开放，只做其中一个也可，两个都做更好。</w:t>
      </w:r>
    </w:p>
    <w:p w14:paraId="1C77BF2B" w14:textId="77777777" w:rsidR="00861A14" w:rsidRDefault="00A66D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我们鼓励同学们自己训练模型，同时考虑到大多数同学缺乏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的实际情况，也鼓励同学们网上寻找开源的人脸识别模型，请同学们视情况而定。</w:t>
      </w:r>
    </w:p>
    <w:p w14:paraId="38EDA5EB" w14:textId="4EC0F561" w:rsidR="00861A14" w:rsidDel="003610C2" w:rsidRDefault="00A66DDE">
      <w:pPr>
        <w:pStyle w:val="2"/>
        <w:numPr>
          <w:ilvl w:val="0"/>
          <w:numId w:val="1"/>
        </w:numPr>
        <w:rPr>
          <w:del w:id="16" w:author="Administrator" w:date="2022-05-20T02:19:00Z"/>
        </w:rPr>
      </w:pPr>
      <w:del w:id="17" w:author="Administrator" w:date="2022-05-20T02:19:00Z">
        <w:r w:rsidDel="003610C2">
          <w:rPr>
            <w:rFonts w:hint="eastAsia"/>
          </w:rPr>
          <w:delText>模型的</w:delText>
        </w:r>
        <w:r w:rsidDel="003610C2">
          <w:rPr>
            <w:rFonts w:hint="eastAsia"/>
          </w:rPr>
          <w:delText>C</w:delText>
        </w:r>
        <w:r w:rsidDel="003610C2">
          <w:rPr>
            <w:rFonts w:hint="eastAsia"/>
          </w:rPr>
          <w:delText>语言化</w:delText>
        </w:r>
      </w:del>
    </w:p>
    <w:p w14:paraId="10030549" w14:textId="0A956F2B" w:rsidR="00861A14" w:rsidDel="003610C2" w:rsidRDefault="00A66DDE">
      <w:pPr>
        <w:ind w:firstLineChars="200" w:firstLine="420"/>
        <w:rPr>
          <w:del w:id="18" w:author="Administrator" w:date="2022-05-20T02:19:00Z"/>
        </w:rPr>
        <w:pPrChange w:id="19" w:author="Haoji Hu" w:date="2020-07-16T09:09:00Z">
          <w:pPr>
            <w:ind w:firstLine="420"/>
          </w:pPr>
        </w:pPrChange>
      </w:pPr>
      <w:del w:id="20" w:author="Administrator" w:date="2022-05-20T02:19:00Z">
        <w:r w:rsidDel="003610C2">
          <w:rPr>
            <w:rFonts w:hint="eastAsia"/>
          </w:rPr>
          <w:delText>将训练的模型</w:delText>
        </w:r>
        <w:r w:rsidDel="003610C2">
          <w:rPr>
            <w:rFonts w:hint="eastAsia"/>
          </w:rPr>
          <w:delText>C</w:delText>
        </w:r>
        <w:r w:rsidDel="003610C2">
          <w:rPr>
            <w:rFonts w:hint="eastAsia"/>
          </w:rPr>
          <w:delText>语言化，以便能够部署到</w:delText>
        </w:r>
        <w:r w:rsidDel="003610C2">
          <w:rPr>
            <w:rFonts w:hint="eastAsia"/>
          </w:rPr>
          <w:delText>P</w:delText>
        </w:r>
        <w:r w:rsidDel="003610C2">
          <w:delText>C</w:delText>
        </w:r>
        <w:r w:rsidDel="003610C2">
          <w:rPr>
            <w:rFonts w:hint="eastAsia"/>
          </w:rPr>
          <w:delText>机或相应的硬件上，是深度模型商业化应用中的关键问题。目前针对</w:delText>
        </w:r>
        <w:r w:rsidDel="003610C2">
          <w:rPr>
            <w:rFonts w:hint="eastAsia"/>
          </w:rPr>
          <w:delText>C</w:delText>
        </w:r>
        <w:r w:rsidDel="003610C2">
          <w:delText>AFFE, TENSORFLOW</w:delText>
        </w:r>
        <w:r w:rsidDel="003610C2">
          <w:rPr>
            <w:rFonts w:hint="eastAsia"/>
          </w:rPr>
          <w:delText>和</w:delText>
        </w:r>
        <w:r w:rsidDel="003610C2">
          <w:rPr>
            <w:rFonts w:hint="eastAsia"/>
          </w:rPr>
          <w:delText>P</w:delText>
        </w:r>
        <w:r w:rsidDel="003610C2">
          <w:delText>YTORCH</w:delText>
        </w:r>
        <w:r w:rsidDel="003610C2">
          <w:rPr>
            <w:rFonts w:hint="eastAsia"/>
          </w:rPr>
          <w:delText>有不同的模型</w:delText>
        </w:r>
        <w:r w:rsidDel="003610C2">
          <w:rPr>
            <w:rFonts w:hint="eastAsia"/>
          </w:rPr>
          <w:delText>C</w:delText>
        </w:r>
        <w:r w:rsidDel="003610C2">
          <w:rPr>
            <w:rFonts w:hint="eastAsia"/>
          </w:rPr>
          <w:delText>化方式</w:delText>
        </w:r>
      </w:del>
      <w:ins w:id="21" w:author="你是命1418131104" w:date="2020-07-16T09:03:00Z">
        <w:del w:id="22" w:author="Administrator" w:date="2022-05-20T02:19:00Z">
          <w:r w:rsidDel="003610C2">
            <w:rPr>
              <w:rFonts w:hint="eastAsia"/>
            </w:rPr>
            <w:delText>，对于</w:delText>
          </w:r>
          <w:r w:rsidDel="003610C2">
            <w:rPr>
              <w:rFonts w:hint="eastAsia"/>
            </w:rPr>
            <w:delText>P</w:delText>
          </w:r>
          <w:r w:rsidDel="003610C2">
            <w:delText>YTORCH</w:delText>
          </w:r>
          <w:r w:rsidDel="003610C2">
            <w:rPr>
              <w:rFonts w:hint="eastAsia"/>
            </w:rPr>
            <w:delText>可以采用</w:delText>
          </w:r>
        </w:del>
      </w:ins>
      <w:ins w:id="23" w:author="你是命1418131104" w:date="2020-07-16T09:07:00Z">
        <w:del w:id="24" w:author="Administrator" w:date="2022-05-20T02:19:00Z">
          <w:r w:rsidDel="003610C2">
            <w:rPr>
              <w:rFonts w:hint="eastAsia"/>
            </w:rPr>
            <w:delText>LIBTORCH</w:delText>
          </w:r>
        </w:del>
      </w:ins>
      <w:ins w:id="25" w:author="你是命1418131104" w:date="2020-07-16T09:04:00Z">
        <w:del w:id="26" w:author="Administrator" w:date="2022-05-20T02:19:00Z">
          <w:r w:rsidDel="003610C2">
            <w:rPr>
              <w:rFonts w:hint="eastAsia"/>
            </w:rPr>
            <w:delText>或</w:delText>
          </w:r>
        </w:del>
      </w:ins>
      <w:ins w:id="27" w:author="你是命1418131104" w:date="2020-07-16T09:07:00Z">
        <w:del w:id="28" w:author="Administrator" w:date="2022-05-20T02:19:00Z">
          <w:r w:rsidDel="003610C2">
            <w:rPr>
              <w:rFonts w:hint="eastAsia"/>
            </w:rPr>
            <w:delText>OPENCV</w:delText>
          </w:r>
        </w:del>
      </w:ins>
      <w:ins w:id="29" w:author="你是命1418131104" w:date="2020-07-16T09:04:00Z">
        <w:del w:id="30" w:author="Administrator" w:date="2022-05-20T02:19:00Z">
          <w:r w:rsidDel="003610C2">
            <w:rPr>
              <w:rFonts w:hint="eastAsia"/>
            </w:rPr>
            <w:delText>的</w:delText>
          </w:r>
        </w:del>
      </w:ins>
      <w:ins w:id="31" w:author="你是命1418131104" w:date="2020-07-16T09:07:00Z">
        <w:del w:id="32" w:author="Administrator" w:date="2022-05-20T02:19:00Z">
          <w:r w:rsidDel="003610C2">
            <w:rPr>
              <w:rFonts w:hint="eastAsia"/>
            </w:rPr>
            <w:delText>DNN</w:delText>
          </w:r>
        </w:del>
      </w:ins>
      <w:ins w:id="33" w:author="你是命1418131104" w:date="2020-07-16T09:04:00Z">
        <w:del w:id="34" w:author="Administrator" w:date="2022-05-20T02:19:00Z">
          <w:r w:rsidDel="003610C2">
            <w:rPr>
              <w:rFonts w:hint="eastAsia"/>
            </w:rPr>
            <w:delText>模块进行调用</w:delText>
          </w:r>
        </w:del>
      </w:ins>
      <w:del w:id="35" w:author="Administrator" w:date="2022-05-20T02:19:00Z">
        <w:r w:rsidDel="003610C2">
          <w:rPr>
            <w:rFonts w:hint="eastAsia"/>
          </w:rPr>
          <w:delText>，主要形式是转化为</w:delText>
        </w:r>
        <w:r w:rsidDel="003610C2">
          <w:rPr>
            <w:rFonts w:hint="eastAsia"/>
          </w:rPr>
          <w:delText>O</w:delText>
        </w:r>
        <w:r w:rsidDel="003610C2">
          <w:delText>NNX</w:delText>
        </w:r>
        <w:r w:rsidDel="003610C2">
          <w:rPr>
            <w:rFonts w:hint="eastAsia"/>
          </w:rPr>
          <w:delText>文件后调用。</w:delText>
        </w:r>
      </w:del>
      <w:ins w:id="36" w:author="你是命1418131104" w:date="2020-07-16T09:04:00Z">
        <w:del w:id="37" w:author="Administrator" w:date="2022-05-20T02:19:00Z">
          <w:r w:rsidDel="003610C2">
            <w:rPr>
              <w:rFonts w:hint="eastAsia"/>
            </w:rPr>
            <w:delText>对于</w:delText>
          </w:r>
          <w:r w:rsidDel="003610C2">
            <w:rPr>
              <w:rFonts w:hint="eastAsia"/>
            </w:rPr>
            <w:delText>C</w:delText>
          </w:r>
          <w:r w:rsidDel="003610C2">
            <w:delText>AFFE</w:delText>
          </w:r>
          <w:r w:rsidDel="003610C2">
            <w:rPr>
              <w:rFonts w:hint="eastAsia"/>
            </w:rPr>
            <w:delText>和</w:delText>
          </w:r>
          <w:r w:rsidDel="003610C2">
            <w:delText xml:space="preserve"> TENSORFLOW</w:delText>
          </w:r>
          <w:r w:rsidDel="003610C2">
            <w:rPr>
              <w:rFonts w:hint="eastAsia"/>
            </w:rPr>
            <w:delText>可以用</w:delText>
          </w:r>
          <w:r w:rsidDel="003610C2">
            <w:rPr>
              <w:rFonts w:hint="eastAsia"/>
            </w:rPr>
            <w:delText>opencv</w:delText>
          </w:r>
          <w:r w:rsidDel="003610C2">
            <w:rPr>
              <w:rFonts w:hint="eastAsia"/>
            </w:rPr>
            <w:delText>的</w:delText>
          </w:r>
          <w:r w:rsidDel="003610C2">
            <w:rPr>
              <w:rFonts w:hint="eastAsia"/>
            </w:rPr>
            <w:delText>dnn</w:delText>
          </w:r>
          <w:r w:rsidDel="003610C2">
            <w:rPr>
              <w:rFonts w:hint="eastAsia"/>
            </w:rPr>
            <w:delText>模块进行调用。</w:delText>
          </w:r>
        </w:del>
      </w:ins>
    </w:p>
    <w:p w14:paraId="5EEE7DFC" w14:textId="21D67819" w:rsidR="00861A14" w:rsidDel="003610C2" w:rsidRDefault="00861A14">
      <w:pPr>
        <w:ind w:firstLineChars="200" w:firstLine="420"/>
        <w:rPr>
          <w:ins w:id="38" w:author="你是命1418131104" w:date="2020-07-16T09:01:00Z"/>
          <w:del w:id="39" w:author="Administrator" w:date="2022-05-20T02:19:00Z"/>
        </w:rPr>
        <w:pPrChange w:id="40" w:author="Haoji Hu" w:date="2020-07-16T09:09:00Z">
          <w:pPr>
            <w:pStyle w:val="a9"/>
            <w:ind w:left="720" w:firstLineChars="0" w:firstLine="0"/>
          </w:pPr>
        </w:pPrChange>
      </w:pPr>
    </w:p>
    <w:p w14:paraId="7E641CC9" w14:textId="2BEA08DE" w:rsidR="00861A14" w:rsidDel="003610C2" w:rsidRDefault="00A66DDE">
      <w:pPr>
        <w:pStyle w:val="a9"/>
        <w:numPr>
          <w:ilvl w:val="255"/>
          <w:numId w:val="0"/>
        </w:numPr>
        <w:rPr>
          <w:del w:id="41" w:author="Administrator" w:date="2022-05-20T02:19:00Z"/>
        </w:rPr>
        <w:pPrChange w:id="42" w:author="你是命1418131104" w:date="2020-07-16T09:03:00Z">
          <w:pPr>
            <w:pStyle w:val="a9"/>
            <w:numPr>
              <w:numId w:val="3"/>
            </w:numPr>
            <w:ind w:left="720" w:firstLineChars="0" w:hanging="720"/>
          </w:pPr>
        </w:pPrChange>
      </w:pPr>
      <w:ins w:id="43" w:author="你是命1418131104" w:date="2020-07-16T09:02:00Z">
        <w:del w:id="44" w:author="Administrator" w:date="2022-05-20T02:19:00Z">
          <w:r w:rsidDel="003610C2">
            <w:rPr>
              <w:rFonts w:hint="eastAsia"/>
            </w:rPr>
            <w:delText>（</w:delText>
          </w:r>
          <w:r w:rsidDel="003610C2">
            <w:rPr>
              <w:rFonts w:hint="eastAsia"/>
            </w:rPr>
            <w:delText>1</w:delText>
          </w:r>
          <w:r w:rsidDel="003610C2">
            <w:rPr>
              <w:rFonts w:hint="eastAsia"/>
            </w:rPr>
            <w:delText>）对于</w:delText>
          </w:r>
          <w:r w:rsidDel="003610C2">
            <w:rPr>
              <w:rFonts w:hint="eastAsia"/>
            </w:rPr>
            <w:delText>P</w:delText>
          </w:r>
          <w:r w:rsidDel="003610C2">
            <w:delText>YTORCH</w:delText>
          </w:r>
          <w:r w:rsidDel="003610C2">
            <w:rPr>
              <w:rFonts w:hint="eastAsia"/>
            </w:rPr>
            <w:delText>，请参照“</w:delText>
          </w:r>
          <w:r w:rsidDel="003610C2">
            <w:rPr>
              <w:rFonts w:hint="eastAsia"/>
            </w:rPr>
            <w:delText>L</w:delText>
          </w:r>
          <w:r w:rsidDel="003610C2">
            <w:delText>IBTORCH</w:delText>
          </w:r>
          <w:r w:rsidDel="003610C2">
            <w:rPr>
              <w:rFonts w:hint="eastAsia"/>
            </w:rPr>
            <w:delText>使用教程</w:delText>
          </w:r>
          <w:r w:rsidDel="003610C2">
            <w:delText>.doc”</w:delText>
          </w:r>
          <w:r w:rsidDel="003610C2">
            <w:rPr>
              <w:rFonts w:hint="eastAsia"/>
            </w:rPr>
            <w:delText>，基于</w:delText>
          </w:r>
          <w:r w:rsidDel="003610C2">
            <w:rPr>
              <w:rFonts w:hint="eastAsia"/>
            </w:rPr>
            <w:delText>L</w:delText>
          </w:r>
          <w:r w:rsidDel="003610C2">
            <w:delText>IBTORCH</w:delText>
          </w:r>
          <w:r w:rsidDel="003610C2">
            <w:rPr>
              <w:rFonts w:hint="eastAsia"/>
            </w:rPr>
            <w:delText>工具将</w:delText>
          </w:r>
          <w:r w:rsidDel="003610C2">
            <w:rPr>
              <w:rFonts w:hint="eastAsia"/>
            </w:rPr>
            <w:delText>P</w:delText>
          </w:r>
          <w:r w:rsidDel="003610C2">
            <w:delText>YTORCH</w:delText>
          </w:r>
          <w:r w:rsidDel="003610C2">
            <w:rPr>
              <w:rFonts w:hint="eastAsia"/>
            </w:rPr>
            <w:delText>模型转化为</w:delText>
          </w:r>
          <w:r w:rsidDel="003610C2">
            <w:rPr>
              <w:rFonts w:hint="eastAsia"/>
            </w:rPr>
            <w:delText>pt</w:delText>
          </w:r>
          <w:r w:rsidDel="003610C2">
            <w:rPr>
              <w:rFonts w:hint="eastAsia"/>
            </w:rPr>
            <w:delText>模型进行调用。</w:delText>
          </w:r>
        </w:del>
      </w:ins>
      <w:del w:id="45" w:author="Administrator" w:date="2022-05-20T02:19:00Z">
        <w:r w:rsidDel="003610C2">
          <w:rPr>
            <w:rFonts w:hint="eastAsia"/>
          </w:rPr>
          <w:delText>对于</w:delText>
        </w:r>
        <w:r w:rsidDel="003610C2">
          <w:rPr>
            <w:rFonts w:hint="eastAsia"/>
          </w:rPr>
          <w:delText>P</w:delText>
        </w:r>
        <w:r w:rsidDel="003610C2">
          <w:delText>YTORCH</w:delText>
        </w:r>
        <w:r w:rsidDel="003610C2">
          <w:rPr>
            <w:rFonts w:hint="eastAsia"/>
          </w:rPr>
          <w:delText>，请参照“</w:delText>
        </w:r>
        <w:r w:rsidDel="003610C2">
          <w:rPr>
            <w:rFonts w:hint="eastAsia"/>
          </w:rPr>
          <w:delText>L</w:delText>
        </w:r>
        <w:r w:rsidDel="003610C2">
          <w:delText>IBTORCH</w:delText>
        </w:r>
        <w:r w:rsidDel="003610C2">
          <w:rPr>
            <w:rFonts w:hint="eastAsia"/>
          </w:rPr>
          <w:delText>使用教程</w:delText>
        </w:r>
        <w:r w:rsidDel="003610C2">
          <w:delText>.doc”</w:delText>
        </w:r>
        <w:r w:rsidDel="003610C2">
          <w:rPr>
            <w:rFonts w:hint="eastAsia"/>
          </w:rPr>
          <w:delText>，基于</w:delText>
        </w:r>
        <w:r w:rsidDel="003610C2">
          <w:rPr>
            <w:rFonts w:hint="eastAsia"/>
          </w:rPr>
          <w:delText>L</w:delText>
        </w:r>
        <w:r w:rsidDel="003610C2">
          <w:delText>IBTORCH</w:delText>
        </w:r>
        <w:r w:rsidDel="003610C2">
          <w:rPr>
            <w:rFonts w:hint="eastAsia"/>
          </w:rPr>
          <w:delText>工具将</w:delText>
        </w:r>
        <w:r w:rsidDel="003610C2">
          <w:rPr>
            <w:rFonts w:hint="eastAsia"/>
          </w:rPr>
          <w:delText>P</w:delText>
        </w:r>
        <w:r w:rsidDel="003610C2">
          <w:delText>YTORCH</w:delText>
        </w:r>
        <w:r w:rsidDel="003610C2">
          <w:rPr>
            <w:rFonts w:hint="eastAsia"/>
          </w:rPr>
          <w:delText>模型转化为</w:delText>
        </w:r>
        <w:r w:rsidDel="003610C2">
          <w:delText>ONNX</w:delText>
        </w:r>
        <w:r w:rsidDel="003610C2">
          <w:rPr>
            <w:rFonts w:hint="eastAsia"/>
          </w:rPr>
          <w:delText>。</w:delText>
        </w:r>
      </w:del>
    </w:p>
    <w:p w14:paraId="61B14EF7" w14:textId="794E9B73" w:rsidR="00861A14" w:rsidDel="003610C2" w:rsidRDefault="00A66DDE">
      <w:pPr>
        <w:pStyle w:val="a9"/>
        <w:numPr>
          <w:ilvl w:val="255"/>
          <w:numId w:val="0"/>
        </w:numPr>
        <w:ind w:firstLineChars="800" w:firstLine="1680"/>
        <w:rPr>
          <w:del w:id="46" w:author="Administrator" w:date="2022-05-20T02:19:00Z"/>
        </w:rPr>
        <w:pPrChange w:id="47" w:author="你是命1418131104" w:date="2020-07-16T09:02:00Z">
          <w:pPr>
            <w:pStyle w:val="a9"/>
            <w:numPr>
              <w:numId w:val="3"/>
            </w:numPr>
            <w:ind w:left="720" w:firstLineChars="0" w:hanging="720"/>
          </w:pPr>
        </w:pPrChange>
      </w:pPr>
      <w:ins w:id="48" w:author="你是命1418131104" w:date="2020-07-16T09:02:00Z">
        <w:del w:id="49" w:author="Administrator" w:date="2022-05-20T02:19:00Z">
          <w:r w:rsidDel="003610C2">
            <w:rPr>
              <w:rFonts w:hint="eastAsia"/>
            </w:rPr>
            <w:delText>（</w:delText>
          </w:r>
          <w:r w:rsidDel="003610C2">
            <w:rPr>
              <w:rFonts w:hint="eastAsia"/>
            </w:rPr>
            <w:delText>2</w:delText>
          </w:r>
          <w:r w:rsidDel="003610C2">
            <w:rPr>
              <w:rFonts w:hint="eastAsia"/>
            </w:rPr>
            <w:delText>）</w:delText>
          </w:r>
        </w:del>
      </w:ins>
      <w:del w:id="50" w:author="Administrator" w:date="2022-05-20T02:19:00Z">
        <w:r w:rsidDel="003610C2">
          <w:rPr>
            <w:rFonts w:hint="eastAsia"/>
          </w:rPr>
          <w:delText>对于</w:delText>
        </w:r>
        <w:r w:rsidDel="003610C2">
          <w:rPr>
            <w:rFonts w:hint="eastAsia"/>
          </w:rPr>
          <w:delText>C</w:delText>
        </w:r>
        <w:r w:rsidDel="003610C2">
          <w:delText>AFFE</w:delText>
        </w:r>
        <w:r w:rsidDel="003610C2">
          <w:rPr>
            <w:rFonts w:hint="eastAsia"/>
          </w:rPr>
          <w:delText>和</w:delText>
        </w:r>
        <w:r w:rsidDel="003610C2">
          <w:rPr>
            <w:rFonts w:hint="eastAsia"/>
          </w:rPr>
          <w:delText>T</w:delText>
        </w:r>
        <w:r w:rsidDel="003610C2">
          <w:delText>ENSORFLOW</w:delText>
        </w:r>
        <w:r w:rsidDel="003610C2">
          <w:rPr>
            <w:rFonts w:hint="eastAsia"/>
          </w:rPr>
          <w:delText>，</w:delText>
        </w:r>
      </w:del>
      <w:ins w:id="51" w:author="你是命1418131104" w:date="2020-07-16T08:59:00Z">
        <w:del w:id="52" w:author="Administrator" w:date="2022-05-20T02:19:00Z">
          <w:r w:rsidDel="003610C2">
            <w:rPr>
              <w:rFonts w:hint="eastAsia"/>
            </w:rPr>
            <w:delText>则不需要转为</w:delText>
          </w:r>
        </w:del>
      </w:ins>
      <w:del w:id="53" w:author="Administrator" w:date="2022-05-20T02:19:00Z">
        <w:r w:rsidDel="003610C2">
          <w:rPr>
            <w:rFonts w:hint="eastAsia"/>
          </w:rPr>
          <w:delText>O</w:delText>
        </w:r>
        <w:r w:rsidDel="003610C2">
          <w:delText>NNX</w:delText>
        </w:r>
        <w:r w:rsidDel="003610C2">
          <w:rPr>
            <w:rFonts w:hint="eastAsia"/>
          </w:rPr>
          <w:delText>的方法更简单一些，</w:delText>
        </w:r>
      </w:del>
      <w:ins w:id="54" w:author="你是命1418131104" w:date="2020-07-16T09:04:00Z">
        <w:del w:id="55" w:author="Administrator" w:date="2022-05-20T02:19:00Z">
          <w:r w:rsidDel="003610C2">
            <w:rPr>
              <w:rFonts w:hint="eastAsia"/>
            </w:rPr>
            <w:delText>可以</w:delText>
          </w:r>
        </w:del>
      </w:ins>
      <w:ins w:id="56" w:author="你是命1418131104" w:date="2020-07-16T09:05:00Z">
        <w:del w:id="57" w:author="Administrator" w:date="2022-05-20T02:19:00Z">
          <w:r w:rsidDel="003610C2">
            <w:rPr>
              <w:rFonts w:hint="eastAsia"/>
            </w:rPr>
            <w:delText>直接使用</w:delText>
          </w:r>
          <w:r w:rsidDel="003610C2">
            <w:rPr>
              <w:rFonts w:hint="eastAsia"/>
            </w:rPr>
            <w:delText>opencv</w:delText>
          </w:r>
          <w:r w:rsidDel="003610C2">
            <w:rPr>
              <w:rFonts w:hint="eastAsia"/>
            </w:rPr>
            <w:delText>的</w:delText>
          </w:r>
          <w:r w:rsidDel="003610C2">
            <w:rPr>
              <w:rFonts w:hint="eastAsia"/>
            </w:rPr>
            <w:delText>dnn</w:delText>
          </w:r>
          <w:r w:rsidDel="003610C2">
            <w:rPr>
              <w:rFonts w:hint="eastAsia"/>
            </w:rPr>
            <w:delText>模块进行调用。</w:delText>
          </w:r>
        </w:del>
      </w:ins>
      <w:del w:id="58" w:author="Administrator" w:date="2022-05-20T02:19:00Z">
        <w:r w:rsidDel="003610C2">
          <w:rPr>
            <w:rFonts w:hint="eastAsia"/>
          </w:rPr>
          <w:delText>请参照网上，例如</w:delText>
        </w:r>
        <w:r w:rsidDel="003610C2">
          <w:fldChar w:fldCharType="begin"/>
        </w:r>
        <w:r w:rsidDel="003610C2">
          <w:delInstrText xml:space="preserve"> HYPERLINK "https://www.jianshu.com/p/8ec3a6c9c453" </w:delInstrText>
        </w:r>
        <w:r w:rsidDel="003610C2">
          <w:fldChar w:fldCharType="separate"/>
        </w:r>
        <w:r w:rsidDel="003610C2">
          <w:rPr>
            <w:rStyle w:val="a8"/>
          </w:rPr>
          <w:delText>https://www.jianshu.com/p/8ec3a6c9c453</w:delText>
        </w:r>
        <w:r w:rsidDel="003610C2">
          <w:rPr>
            <w:rStyle w:val="a8"/>
          </w:rPr>
          <w:fldChar w:fldCharType="end"/>
        </w:r>
        <w:r w:rsidDel="003610C2">
          <w:rPr>
            <w:rFonts w:hint="eastAsia"/>
          </w:rPr>
          <w:delText>，</w:delText>
        </w:r>
        <w:r w:rsidDel="003610C2">
          <w:fldChar w:fldCharType="begin"/>
        </w:r>
        <w:r w:rsidDel="003610C2">
          <w:delInstrText xml:space="preserve"> HYPERLINK "https://blog.csdn.net/u013597931/article/details/85236288" </w:delInstrText>
        </w:r>
        <w:r w:rsidDel="003610C2">
          <w:fldChar w:fldCharType="separate"/>
        </w:r>
        <w:r w:rsidDel="003610C2">
          <w:rPr>
            <w:rStyle w:val="a8"/>
          </w:rPr>
          <w:delText>https://blog.csdn.net/u013597931/article/details/85236288</w:delText>
        </w:r>
        <w:r w:rsidDel="003610C2">
          <w:rPr>
            <w:rStyle w:val="a8"/>
          </w:rPr>
          <w:fldChar w:fldCharType="end"/>
        </w:r>
      </w:del>
    </w:p>
    <w:p w14:paraId="00914FBF" w14:textId="39319760" w:rsidR="00861A14" w:rsidDel="003610C2" w:rsidRDefault="00A66DDE">
      <w:pPr>
        <w:pStyle w:val="a9"/>
        <w:ind w:firstLineChars="0" w:firstLine="0"/>
        <w:rPr>
          <w:del w:id="59" w:author="Administrator" w:date="2022-05-20T02:19:00Z"/>
        </w:rPr>
        <w:pPrChange w:id="60" w:author="你是命1418131104" w:date="2020-07-16T09:02:00Z">
          <w:pPr>
            <w:pStyle w:val="a9"/>
            <w:ind w:left="720" w:firstLineChars="0" w:firstLine="0"/>
          </w:pPr>
        </w:pPrChange>
      </w:pPr>
      <w:del w:id="61" w:author="Administrator" w:date="2022-05-20T02:19:00Z">
        <w:r w:rsidDel="003610C2">
          <w:rPr>
            <w:rFonts w:hint="eastAsia"/>
          </w:rPr>
          <w:delText>查询转化</w:delText>
        </w:r>
        <w:r w:rsidDel="003610C2">
          <w:rPr>
            <w:rFonts w:hint="eastAsia"/>
          </w:rPr>
          <w:delText>O</w:delText>
        </w:r>
        <w:r w:rsidDel="003610C2">
          <w:delText>NNX</w:delText>
        </w:r>
        <w:r w:rsidDel="003610C2">
          <w:rPr>
            <w:rFonts w:hint="eastAsia"/>
          </w:rPr>
          <w:delText>的方法。</w:delText>
        </w:r>
      </w:del>
    </w:p>
    <w:p w14:paraId="61AD07E2" w14:textId="0DAFFCB3" w:rsidR="00861A14" w:rsidDel="003610C2" w:rsidRDefault="00A66DDE">
      <w:pPr>
        <w:pStyle w:val="a9"/>
        <w:numPr>
          <w:ilvl w:val="0"/>
          <w:numId w:val="4"/>
          <w:ins w:id="62" w:author="你是命1418131104" w:date="2020-07-16T09:06:00Z"/>
        </w:numPr>
        <w:ind w:firstLineChars="0" w:firstLine="0"/>
        <w:rPr>
          <w:del w:id="63" w:author="Administrator" w:date="2022-05-20T02:19:00Z"/>
        </w:rPr>
        <w:pPrChange w:id="64" w:author="你是命1418131104" w:date="2020-07-16T09:06:00Z">
          <w:pPr>
            <w:pStyle w:val="a9"/>
            <w:numPr>
              <w:numId w:val="3"/>
            </w:numPr>
            <w:ind w:left="720" w:firstLineChars="0" w:hanging="720"/>
          </w:pPr>
        </w:pPrChange>
      </w:pPr>
      <w:ins w:id="65" w:author="你是命1418131104" w:date="2020-07-16T09:06:00Z">
        <w:del w:id="66" w:author="Administrator" w:date="2022-05-20T02:19:00Z">
          <w:r w:rsidDel="003610C2">
            <w:rPr>
              <w:rFonts w:hint="eastAsia"/>
            </w:rPr>
            <w:delText>由于</w:delText>
          </w:r>
          <w:r w:rsidDel="003610C2">
            <w:rPr>
              <w:rFonts w:hint="eastAsia"/>
            </w:rPr>
            <w:delText>OPENCV</w:delText>
          </w:r>
          <w:r w:rsidDel="003610C2">
            <w:rPr>
              <w:rFonts w:hint="eastAsia"/>
            </w:rPr>
            <w:delText>不支持直接调用</w:delText>
          </w:r>
          <w:r w:rsidDel="003610C2">
            <w:rPr>
              <w:rFonts w:hint="eastAsia"/>
            </w:rPr>
            <w:delText>PYTORCH</w:delText>
          </w:r>
          <w:r w:rsidDel="003610C2">
            <w:rPr>
              <w:rFonts w:hint="eastAsia"/>
            </w:rPr>
            <w:delText>模型，所以要先将</w:delText>
          </w:r>
          <w:r w:rsidDel="003610C2">
            <w:rPr>
              <w:rFonts w:hint="eastAsia"/>
            </w:rPr>
            <w:delText>.pth</w:delText>
          </w:r>
          <w:r w:rsidDel="003610C2">
            <w:rPr>
              <w:rFonts w:hint="eastAsia"/>
            </w:rPr>
            <w:delText>模型转为</w:delText>
          </w:r>
          <w:r w:rsidDel="003610C2">
            <w:rPr>
              <w:rFonts w:hint="eastAsia"/>
            </w:rPr>
            <w:delText>onnx</w:delText>
          </w:r>
        </w:del>
      </w:ins>
      <w:ins w:id="67" w:author="你是命1418131104" w:date="2020-07-16T09:07:00Z">
        <w:del w:id="68" w:author="Administrator" w:date="2022-05-20T02:19:00Z">
          <w:r w:rsidDel="003610C2">
            <w:rPr>
              <w:rFonts w:hint="eastAsia"/>
            </w:rPr>
            <w:delText>模型。</w:delText>
          </w:r>
        </w:del>
      </w:ins>
      <w:del w:id="69" w:author="Administrator" w:date="2022-05-20T02:19:00Z">
        <w:r w:rsidDel="003610C2">
          <w:rPr>
            <w:rFonts w:hint="eastAsia"/>
          </w:rPr>
          <w:delText>基于</w:delText>
        </w:r>
        <w:r w:rsidDel="003610C2">
          <w:rPr>
            <w:rFonts w:hint="eastAsia"/>
          </w:rPr>
          <w:delText>O</w:delText>
        </w:r>
        <w:r w:rsidDel="003610C2">
          <w:delText>PENCV</w:delText>
        </w:r>
        <w:r w:rsidDel="003610C2">
          <w:rPr>
            <w:rFonts w:hint="eastAsia"/>
          </w:rPr>
          <w:delText>可以调用</w:delText>
        </w:r>
        <w:r w:rsidDel="003610C2">
          <w:rPr>
            <w:rFonts w:hint="eastAsia"/>
          </w:rPr>
          <w:delText>O</w:delText>
        </w:r>
        <w:r w:rsidDel="003610C2">
          <w:delText>NNX</w:delText>
        </w:r>
        <w:r w:rsidDel="003610C2">
          <w:rPr>
            <w:rFonts w:hint="eastAsia"/>
          </w:rPr>
          <w:delText>模型，这也是商业应用中常用的步骤。请查看</w:delText>
        </w:r>
        <w:r w:rsidDel="003610C2">
          <w:delText>”</w:delText>
        </w:r>
        <w:r w:rsidDel="003610C2">
          <w:rPr>
            <w:rFonts w:hint="eastAsia"/>
          </w:rPr>
          <w:delText>O</w:delText>
        </w:r>
        <w:r w:rsidDel="003610C2">
          <w:delText>PENCV</w:delText>
        </w:r>
        <w:r w:rsidDel="003610C2">
          <w:rPr>
            <w:rFonts w:hint="eastAsia"/>
          </w:rPr>
          <w:delText>环境配置</w:delText>
        </w:r>
        <w:r w:rsidDel="003610C2">
          <w:delText>.doc”</w:delText>
        </w:r>
        <w:r w:rsidDel="003610C2">
          <w:rPr>
            <w:rFonts w:hint="eastAsia"/>
          </w:rPr>
          <w:delText>了解配置的注意事项等。在“</w:delText>
        </w:r>
        <w:r w:rsidDel="003610C2">
          <w:rPr>
            <w:rFonts w:hint="eastAsia"/>
          </w:rPr>
          <w:delText>OPENCV</w:delText>
        </w:r>
        <w:r w:rsidDel="003610C2">
          <w:rPr>
            <w:rFonts w:hint="eastAsia"/>
          </w:rPr>
          <w:delText>调用</w:delText>
        </w:r>
        <w:r w:rsidDel="003610C2">
          <w:rPr>
            <w:rFonts w:hint="eastAsia"/>
          </w:rPr>
          <w:delText>ONNX</w:delText>
        </w:r>
        <w:r w:rsidDel="003610C2">
          <w:delText>.doc</w:delText>
        </w:r>
        <w:r w:rsidDel="003610C2">
          <w:rPr>
            <w:rFonts w:hint="eastAsia"/>
          </w:rPr>
          <w:delText>”中，我们给出了一个</w:delText>
        </w:r>
        <w:r w:rsidDel="003610C2">
          <w:rPr>
            <w:rFonts w:hint="eastAsia"/>
          </w:rPr>
          <w:delText>O</w:delText>
        </w:r>
        <w:r w:rsidDel="003610C2">
          <w:delText>PENCV</w:delText>
        </w:r>
        <w:r w:rsidDel="003610C2">
          <w:rPr>
            <w:rFonts w:hint="eastAsia"/>
          </w:rPr>
          <w:delText>调用</w:delText>
        </w:r>
        <w:r w:rsidDel="003610C2">
          <w:rPr>
            <w:rFonts w:hint="eastAsia"/>
          </w:rPr>
          <w:delText>O</w:delText>
        </w:r>
        <w:r w:rsidDel="003610C2">
          <w:delText>NNX</w:delText>
        </w:r>
        <w:r w:rsidDel="003610C2">
          <w:rPr>
            <w:rFonts w:hint="eastAsia"/>
          </w:rPr>
          <w:delText>的例子（注意这个例子不是人脸识别，而是我们做过的工程项目），供大家参考使用。</w:delText>
        </w:r>
      </w:del>
      <w:ins w:id="70" w:author="你是命1418131104" w:date="2020-07-16T09:00:00Z">
        <w:del w:id="71" w:author="Administrator" w:date="2022-05-20T02:19:00Z">
          <w:r w:rsidDel="003610C2">
            <w:rPr>
              <w:rFonts w:hint="eastAsia"/>
            </w:rPr>
            <w:delText>请参照网上，例如</w:delText>
          </w:r>
          <w:r w:rsidDel="003610C2">
            <w:fldChar w:fldCharType="begin"/>
          </w:r>
          <w:r w:rsidDel="003610C2">
            <w:delInstrText xml:space="preserve"> HYPERLINK "https://www.jianshu.com/p/8ec3a6c9c453" </w:delInstrText>
          </w:r>
          <w:r w:rsidDel="003610C2">
            <w:fldChar w:fldCharType="separate"/>
          </w:r>
          <w:r w:rsidDel="003610C2">
            <w:rPr>
              <w:rStyle w:val="a8"/>
            </w:rPr>
            <w:delText>https://www.jianshu.com/p/8ec3a6c9c453</w:delText>
          </w:r>
          <w:r w:rsidDel="003610C2">
            <w:rPr>
              <w:rStyle w:val="a8"/>
            </w:rPr>
            <w:fldChar w:fldCharType="end"/>
          </w:r>
          <w:r w:rsidDel="003610C2">
            <w:rPr>
              <w:rFonts w:hint="eastAsia"/>
            </w:rPr>
            <w:delText>，</w:delText>
          </w:r>
          <w:r w:rsidDel="003610C2">
            <w:fldChar w:fldCharType="begin"/>
          </w:r>
          <w:r w:rsidDel="003610C2">
            <w:delInstrText xml:space="preserve"> HYPERLINK "https://blog.csdn.net/u013597931/article/details/85236288" </w:delInstrText>
          </w:r>
          <w:r w:rsidDel="003610C2">
            <w:fldChar w:fldCharType="separate"/>
          </w:r>
          <w:r w:rsidDel="003610C2">
            <w:rPr>
              <w:rStyle w:val="a8"/>
            </w:rPr>
            <w:delText>https://blog.csdn.net/u013597931/article/details/85236288</w:delText>
          </w:r>
          <w:r w:rsidDel="003610C2">
            <w:rPr>
              <w:rStyle w:val="a8"/>
            </w:rPr>
            <w:fldChar w:fldCharType="end"/>
          </w:r>
          <w:r w:rsidDel="003610C2">
            <w:rPr>
              <w:rFonts w:hint="eastAsia"/>
            </w:rPr>
            <w:delText>查询转化</w:delText>
          </w:r>
          <w:r w:rsidDel="003610C2">
            <w:rPr>
              <w:rFonts w:hint="eastAsia"/>
            </w:rPr>
            <w:delText>O</w:delText>
          </w:r>
          <w:r w:rsidDel="003610C2">
            <w:delText>NNX</w:delText>
          </w:r>
          <w:r w:rsidDel="003610C2">
            <w:rPr>
              <w:rFonts w:hint="eastAsia"/>
            </w:rPr>
            <w:delText>的方法。</w:delText>
          </w:r>
        </w:del>
      </w:ins>
    </w:p>
    <w:p w14:paraId="46145D77" w14:textId="787B4B9A" w:rsidR="00861A14" w:rsidDel="003610C2" w:rsidRDefault="00A66DDE">
      <w:pPr>
        <w:pStyle w:val="a9"/>
        <w:numPr>
          <w:ilvl w:val="255"/>
          <w:numId w:val="0"/>
        </w:numPr>
        <w:rPr>
          <w:del w:id="72" w:author="Administrator" w:date="2022-05-20T02:19:00Z"/>
        </w:rPr>
        <w:pPrChange w:id="73" w:author="你是命1418131104" w:date="2020-07-16T09:03:00Z">
          <w:pPr>
            <w:pStyle w:val="a9"/>
            <w:numPr>
              <w:numId w:val="3"/>
            </w:numPr>
            <w:ind w:left="720" w:firstLineChars="0" w:hanging="720"/>
          </w:pPr>
        </w:pPrChange>
      </w:pPr>
      <w:ins w:id="74" w:author="你是命1418131104" w:date="2020-07-16T09:02:00Z">
        <w:del w:id="75" w:author="Administrator" w:date="2022-05-20T02:19:00Z">
          <w:r w:rsidDel="003610C2">
            <w:rPr>
              <w:rFonts w:hint="eastAsia"/>
            </w:rPr>
            <w:delText>（</w:delText>
          </w:r>
          <w:r w:rsidDel="003610C2">
            <w:rPr>
              <w:rFonts w:hint="eastAsia"/>
            </w:rPr>
            <w:delText>4</w:delText>
          </w:r>
          <w:r w:rsidDel="003610C2">
            <w:rPr>
              <w:rFonts w:hint="eastAsia"/>
            </w:rPr>
            <w:delText>）</w:delText>
          </w:r>
        </w:del>
      </w:ins>
      <w:del w:id="76" w:author="Administrator" w:date="2022-05-20T02:19:00Z">
        <w:r w:rsidDel="003610C2">
          <w:rPr>
            <w:rFonts w:hint="eastAsia"/>
          </w:rPr>
          <w:delText>训练模型</w:delText>
        </w:r>
        <w:r w:rsidDel="003610C2">
          <w:rPr>
            <w:rFonts w:hint="eastAsia"/>
          </w:rPr>
          <w:delText>C</w:delText>
        </w:r>
        <w:r w:rsidDel="003610C2">
          <w:rPr>
            <w:rFonts w:hint="eastAsia"/>
          </w:rPr>
          <w:delText>语言化涉及大量的工程应用知识，由于目前训练框架和网络模型的多样性，缺乏统一的方法，请大家针对自己的模型，查询网上资源，试着做模型转换。</w:delText>
        </w:r>
      </w:del>
    </w:p>
    <w:p w14:paraId="165286E8" w14:textId="77777777" w:rsidR="00861A14" w:rsidRDefault="00A66DDE">
      <w:pPr>
        <w:pStyle w:val="2"/>
        <w:numPr>
          <w:ilvl w:val="0"/>
          <w:numId w:val="1"/>
        </w:numPr>
      </w:pPr>
      <w:r>
        <w:rPr>
          <w:rFonts w:hint="eastAsia"/>
        </w:rPr>
        <w:t>人脸检测</w:t>
      </w:r>
    </w:p>
    <w:p w14:paraId="770E429A" w14:textId="77777777" w:rsidR="00861A14" w:rsidRDefault="00A66DDE">
      <w:pPr>
        <w:ind w:firstLineChars="200" w:firstLine="420"/>
      </w:pPr>
      <w:r>
        <w:rPr>
          <w:rFonts w:hint="eastAsia"/>
        </w:rPr>
        <w:t>人脸识别网络模型假定的是输入的人脸图像已经被截取了出来，但实际中，在图像中人脸是需要被检测的。推荐大家如下两个人脸检测的程序：</w:t>
      </w:r>
    </w:p>
    <w:p w14:paraId="791E035B" w14:textId="77777777" w:rsidR="00861A14" w:rsidRDefault="00A66DD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>中基于</w:t>
      </w:r>
      <w:r>
        <w:rPr>
          <w:rFonts w:hint="eastAsia"/>
        </w:rPr>
        <w:t>H</w:t>
      </w:r>
      <w:r>
        <w:t>AAR LIKE FEATURES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DABOOST</w:t>
      </w:r>
      <w:r>
        <w:rPr>
          <w:rFonts w:hint="eastAsia"/>
        </w:rPr>
        <w:t>的人脸检测程序</w:t>
      </w:r>
      <w:hyperlink r:id="rId8" w:history="1">
        <w:r>
          <w:rPr>
            <w:rStyle w:val="a8"/>
          </w:rPr>
          <w:t>https://www.cnblogs.com/yyagrt/p/7260586.html</w:t>
        </w:r>
      </w:hyperlink>
      <w:r>
        <w:t xml:space="preserve"> </w:t>
      </w:r>
      <w:r>
        <w:rPr>
          <w:rFonts w:hint="eastAsia"/>
        </w:rPr>
        <w:t>。</w:t>
      </w:r>
    </w:p>
    <w:p w14:paraId="0F73AC2D" w14:textId="3E1C2823" w:rsidR="00861A14" w:rsidRDefault="00A66DDE">
      <w:pPr>
        <w:pStyle w:val="a9"/>
        <w:numPr>
          <w:ilvl w:val="0"/>
          <w:numId w:val="5"/>
        </w:numPr>
        <w:ind w:firstLineChars="0"/>
      </w:pPr>
      <w:r>
        <w:t>MTCNN</w:t>
      </w:r>
      <w:r>
        <w:rPr>
          <w:rFonts w:hint="eastAsia"/>
        </w:rPr>
        <w:t>，</w:t>
      </w:r>
      <w:hyperlink r:id="rId9" w:history="1">
        <w:r>
          <w:rPr>
            <w:rStyle w:val="a8"/>
          </w:rPr>
          <w:t>http://www.uml.org.cn/ai/201806124.asp</w:t>
        </w:r>
      </w:hyperlink>
      <w:r>
        <w:rPr>
          <w:rFonts w:hint="eastAsia"/>
        </w:rPr>
        <w:t>。我已经将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放在深度学习例程程序中了，大家可以试着下载使用。相比（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检测精度更好，尤其是它能检测人脸</w:t>
      </w:r>
      <w:r>
        <w:rPr>
          <w:rFonts w:hint="eastAsia"/>
        </w:rPr>
        <w:t>5</w:t>
      </w:r>
      <w:r>
        <w:rPr>
          <w:rFonts w:hint="eastAsia"/>
        </w:rPr>
        <w:t>个特征点（两个眼睛、一个鼻子和两个嘴角）。实际中，我们不仅通过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获得人脸位置，而且利用检测到的两个眼睛特征点的夹角，将人脸转正。实践表明，人脸转正对提高识别率有很大帮助。如果可能，请大家做一下。</w:t>
      </w:r>
      <w:del w:id="77" w:author="Administrator" w:date="2022-05-20T02:26:00Z">
        <w:r w:rsidDel="00B109D4">
          <w:rPr>
            <w:rFonts w:hint="eastAsia"/>
          </w:rPr>
          <w:delText>严格的说，</w:delText>
        </w:r>
        <w:r w:rsidDel="00B109D4">
          <w:rPr>
            <w:rFonts w:hint="eastAsia"/>
          </w:rPr>
          <w:delText>M</w:delText>
        </w:r>
        <w:r w:rsidDel="00B109D4">
          <w:delText>TCNN</w:delText>
        </w:r>
        <w:r w:rsidDel="00B109D4">
          <w:rPr>
            <w:rFonts w:hint="eastAsia"/>
          </w:rPr>
          <w:delText>也需要转换为</w:delText>
        </w:r>
        <w:r w:rsidDel="00B109D4">
          <w:rPr>
            <w:rFonts w:hint="eastAsia"/>
          </w:rPr>
          <w:delText>O</w:delText>
        </w:r>
        <w:r w:rsidDel="00B109D4">
          <w:delText>NNX</w:delText>
        </w:r>
        <w:r w:rsidDel="00B109D4">
          <w:rPr>
            <w:rFonts w:hint="eastAsia"/>
          </w:rPr>
          <w:delText>，为了减轻大家负担，这一步选做，如果没有时间，可以不做。</w:delText>
        </w:r>
      </w:del>
    </w:p>
    <w:p w14:paraId="63A10666" w14:textId="75FC8FDE" w:rsidR="00861A14" w:rsidRDefault="00A66DD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一般来说，人脸识别中训练和测试需要采用同样的人脸检测器，这样才能提高识别</w:t>
      </w:r>
      <w:r>
        <w:rPr>
          <w:rFonts w:hint="eastAsia"/>
        </w:rPr>
        <w:lastRenderedPageBreak/>
        <w:t>率。我给大家的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程序，采用的是</w:t>
      </w:r>
      <w:r>
        <w:rPr>
          <w:rFonts w:hint="eastAsia"/>
        </w:rPr>
        <w:t>M</w:t>
      </w:r>
      <w:r>
        <w:t>TCNN</w:t>
      </w:r>
      <w:del w:id="78" w:author="Administrator" w:date="2022-05-20T02:27:00Z">
        <w:r w:rsidDel="00E5752E">
          <w:rPr>
            <w:rFonts w:hint="eastAsia"/>
          </w:rPr>
          <w:delText>（程序也已经给出了）</w:delText>
        </w:r>
      </w:del>
      <w:r>
        <w:rPr>
          <w:rFonts w:hint="eastAsia"/>
        </w:rPr>
        <w:t>，并基于眼睛特征点做了转正操作，即把两个眼睛的连线转为水平，同时其他像素也进行相应操作，供大家参考。</w:t>
      </w:r>
    </w:p>
    <w:p w14:paraId="337F5EE8" w14:textId="77777777" w:rsidR="00861A14" w:rsidRDefault="00A66DDE">
      <w:pPr>
        <w:pStyle w:val="2"/>
        <w:numPr>
          <w:ilvl w:val="0"/>
          <w:numId w:val="1"/>
        </w:numPr>
      </w:pPr>
      <w:r>
        <w:rPr>
          <w:rFonts w:hint="eastAsia"/>
        </w:rPr>
        <w:t>软件界面设计</w:t>
      </w:r>
    </w:p>
    <w:p w14:paraId="3868BAAE" w14:textId="77777777" w:rsidR="00861A14" w:rsidRDefault="00A66DDE">
      <w:pPr>
        <w:ind w:firstLineChars="200" w:firstLine="420"/>
      </w:pPr>
      <w:r>
        <w:rPr>
          <w:rFonts w:hint="eastAsia"/>
        </w:rPr>
        <w:t>最后一步是程序的软件界面设计。设计的时候需要事先想一下，你做的是</w:t>
      </w:r>
      <w:r>
        <w:rPr>
          <w:rFonts w:hint="eastAsia"/>
        </w:rPr>
        <w:t>1</w:t>
      </w:r>
      <w:r>
        <w:t>:1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，还是两个都做。同时，这个软件的应用范围是什么。根据应用需求，设计相应的软件界面。软件界面设计推荐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，</w:t>
      </w:r>
      <w:hyperlink r:id="rId10" w:history="1">
        <w:r>
          <w:rPr>
            <w:rStyle w:val="a8"/>
          </w:rPr>
          <w:t>https://www.qt.io/</w:t>
        </w:r>
      </w:hyperlink>
      <w:r>
        <w:rPr>
          <w:rFonts w:hint="eastAsia"/>
        </w:rPr>
        <w:t>。当然，做软件界面设计的专业软件非常多，相信同学们能找到合适于自己的。希望同学们做出的软件界面胜过视频中我给出的。</w:t>
      </w:r>
    </w:p>
    <w:p w14:paraId="24CE7B3B" w14:textId="77777777" w:rsidR="00861A14" w:rsidRDefault="00861A14">
      <w:pPr>
        <w:ind w:firstLineChars="200" w:firstLine="420"/>
      </w:pPr>
    </w:p>
    <w:p w14:paraId="205A4DFE" w14:textId="77777777" w:rsidR="00861A14" w:rsidRDefault="00A66DDE">
      <w:pPr>
        <w:pStyle w:val="2"/>
        <w:numPr>
          <w:ilvl w:val="0"/>
          <w:numId w:val="1"/>
        </w:numPr>
      </w:pPr>
      <w:r>
        <w:rPr>
          <w:rFonts w:hint="eastAsia"/>
        </w:rPr>
        <w:t>提交资料和评分规则</w:t>
      </w:r>
    </w:p>
    <w:p w14:paraId="436ECEA8" w14:textId="77777777" w:rsidR="00861A14" w:rsidRDefault="00A66DDE">
      <w:r>
        <w:rPr>
          <w:rFonts w:hint="eastAsia"/>
        </w:rPr>
        <w:t>本次大作业需要提交的内容包括：</w:t>
      </w:r>
    </w:p>
    <w:p w14:paraId="0CFAE484" w14:textId="77777777" w:rsidR="00861A14" w:rsidRDefault="00A66D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实验报告</w:t>
      </w:r>
    </w:p>
    <w:p w14:paraId="101D5B7F" w14:textId="77777777" w:rsidR="00861A14" w:rsidRDefault="00A66DDE">
      <w:pPr>
        <w:pStyle w:val="a9"/>
        <w:ind w:left="360" w:firstLineChars="0" w:firstLine="0"/>
      </w:pPr>
      <w:r>
        <w:rPr>
          <w:rFonts w:hint="eastAsia"/>
        </w:rPr>
        <w:t>实验报告中应该包含：</w:t>
      </w:r>
    </w:p>
    <w:p w14:paraId="514BCBD0" w14:textId="77777777" w:rsidR="00861A14" w:rsidRDefault="00A66DD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获得或训练深度模型的过程，深度模型的结构描述，为什么选用这样的深度模型；</w:t>
      </w:r>
    </w:p>
    <w:p w14:paraId="63D6B8A3" w14:textId="77777777" w:rsidR="00861A14" w:rsidRDefault="00A66DD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该人脸识别深度模型的性能指标，包括提取的特征维度、提取特征的时间（在你的机器上），以及识别率。请提供在</w:t>
      </w:r>
      <w:r>
        <w:rPr>
          <w:rFonts w:hint="eastAsia"/>
        </w:rPr>
        <w:t>L</w:t>
      </w:r>
      <w:r>
        <w:t>FW</w:t>
      </w:r>
      <w:r>
        <w:rPr>
          <w:rFonts w:hint="eastAsia"/>
        </w:rPr>
        <w:t>测试集</w:t>
      </w:r>
      <w:r>
        <w:rPr>
          <w:rFonts w:hint="eastAsia"/>
        </w:rPr>
        <w:t>6</w:t>
      </w:r>
      <w:r>
        <w:t>000</w:t>
      </w:r>
      <w:r>
        <w:rPr>
          <w:rFonts w:hint="eastAsia"/>
        </w:rPr>
        <w:t>对图像上的识别率作为识别率评判指标。如网址所示</w:t>
      </w:r>
      <w:hyperlink r:id="rId11" w:history="1">
        <w:r>
          <w:t>http://vis-www.cs.umass.edu/lfw/devTest.html</w:t>
        </w:r>
        <w:r>
          <w:t>，这也是</w:t>
        </w:r>
        <w:r>
          <w:rPr>
            <w:rFonts w:hint="eastAsia"/>
          </w:rPr>
          <w:t>2</w:t>
        </w:r>
        <w:r>
          <w:t>017</w:t>
        </w:r>
      </w:hyperlink>
      <w:r>
        <w:rPr>
          <w:rFonts w:hint="eastAsia"/>
        </w:rPr>
        <w:t>年之前验证人脸识别器识别率的统一标准。一般来说，如果在</w:t>
      </w:r>
      <w:r>
        <w:rPr>
          <w:rFonts w:hint="eastAsia"/>
        </w:rPr>
        <w:t>L</w:t>
      </w:r>
      <w:r>
        <w:t>FW</w:t>
      </w:r>
      <w:r>
        <w:rPr>
          <w:rFonts w:hint="eastAsia"/>
        </w:rPr>
        <w:t>上识别率低于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%</w:t>
      </w:r>
      <w:r>
        <w:rPr>
          <w:rFonts w:hint="eastAsia"/>
        </w:rPr>
        <w:t>，用起来会有不顺利。而高于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%</w:t>
      </w:r>
      <w:r>
        <w:rPr>
          <w:rFonts w:hint="eastAsia"/>
        </w:rPr>
        <w:t>，差别就不大了。</w:t>
      </w:r>
    </w:p>
    <w:p w14:paraId="3F762965" w14:textId="11212716" w:rsidR="00861A14" w:rsidDel="00C51C89" w:rsidRDefault="00A66DDE">
      <w:pPr>
        <w:pStyle w:val="a9"/>
        <w:numPr>
          <w:ilvl w:val="0"/>
          <w:numId w:val="7"/>
        </w:numPr>
        <w:ind w:firstLineChars="0"/>
        <w:rPr>
          <w:del w:id="79" w:author="Administrator" w:date="2022-05-20T02:28:00Z"/>
        </w:rPr>
      </w:pPr>
      <w:del w:id="80" w:author="Administrator" w:date="2022-05-20T02:28:00Z">
        <w:r w:rsidDel="00C51C89">
          <w:rPr>
            <w:rFonts w:hint="eastAsia"/>
          </w:rPr>
          <w:delText>将模型</w:delText>
        </w:r>
        <w:r w:rsidDel="00C51C89">
          <w:rPr>
            <w:rFonts w:hint="eastAsia"/>
          </w:rPr>
          <w:delText>C</w:delText>
        </w:r>
        <w:r w:rsidDel="00C51C89">
          <w:rPr>
            <w:rFonts w:hint="eastAsia"/>
          </w:rPr>
          <w:delText>化的步骤及流程</w:delText>
        </w:r>
        <w:r w:rsidDel="00C51C89">
          <w:rPr>
            <w:rFonts w:hint="eastAsia"/>
          </w:rPr>
          <w:delText xml:space="preserve"> </w:delText>
        </w:r>
        <w:r w:rsidDel="00C51C89">
          <w:rPr>
            <w:rFonts w:hint="eastAsia"/>
          </w:rPr>
          <w:delText>（这一步占</w:delText>
        </w:r>
        <w:r w:rsidDel="00C51C89">
          <w:rPr>
            <w:rFonts w:hint="eastAsia"/>
          </w:rPr>
          <w:delText>2</w:delText>
        </w:r>
        <w:r w:rsidDel="00C51C89">
          <w:delText>0</w:delText>
        </w:r>
        <w:r w:rsidDel="00C51C89">
          <w:rPr>
            <w:rFonts w:hint="eastAsia"/>
          </w:rPr>
          <w:delText>分，如果没有时间，这一步可以不做）</w:delText>
        </w:r>
      </w:del>
    </w:p>
    <w:p w14:paraId="331EDBE9" w14:textId="77777777" w:rsidR="00861A14" w:rsidRDefault="00A66DD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人脸检测以及其他处理方式，例如你们对特征进行了什么样的处理，进行了什么样的改进等。</w:t>
      </w:r>
    </w:p>
    <w:p w14:paraId="41E759C7" w14:textId="77777777" w:rsidR="00861A14" w:rsidRDefault="00A66DD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整个软件界面和功能介绍。</w:t>
      </w:r>
    </w:p>
    <w:p w14:paraId="636C02DA" w14:textId="77777777" w:rsidR="00861A14" w:rsidRDefault="00A66DD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完成本次大作业的其他亮点和特色描述。</w:t>
      </w:r>
    </w:p>
    <w:p w14:paraId="41B6640D" w14:textId="77777777" w:rsidR="00861A14" w:rsidRPr="008405B8" w:rsidRDefault="00A66DDE">
      <w:pPr>
        <w:pStyle w:val="a9"/>
        <w:numPr>
          <w:ilvl w:val="0"/>
          <w:numId w:val="7"/>
        </w:numPr>
        <w:ind w:firstLineChars="0"/>
        <w:rPr>
          <w:b/>
          <w:rPrChange w:id="81" w:author="Administrator" w:date="2022-05-20T02:12:00Z">
            <w:rPr/>
          </w:rPrChange>
        </w:rPr>
      </w:pPr>
      <w:r w:rsidRPr="008405B8">
        <w:rPr>
          <w:rFonts w:hint="eastAsia"/>
          <w:b/>
          <w:rPrChange w:id="82" w:author="Administrator" w:date="2022-05-20T02:12:00Z">
            <w:rPr>
              <w:rFonts w:hint="eastAsia"/>
            </w:rPr>
          </w:rPrChange>
        </w:rPr>
        <w:t>大作业按照最多三位同学一组的形式，实验报告中应说明各位同学的分工以及具体贡献。</w:t>
      </w:r>
    </w:p>
    <w:p w14:paraId="0D290E0F" w14:textId="77777777" w:rsidR="00861A14" w:rsidRDefault="00A66D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录制的软件使用视频文件，如我给出的三个视频文件。希望同学们录制的软件使用视频比我的精彩，可以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该软件使用的说明和广告来录制。时间没有限制，不要过长或过短即可。</w:t>
      </w:r>
    </w:p>
    <w:p w14:paraId="7B0D05ED" w14:textId="77777777" w:rsidR="00861A14" w:rsidRDefault="00A66D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我们鼓励创意。例如以下是可能的创意。例如可以做多个终端都可以登录的人脸识别系统，也可将人脸识别系统做到手机或其他硬件设备上等等。</w:t>
      </w:r>
    </w:p>
    <w:p w14:paraId="3DA942F1" w14:textId="77777777" w:rsidR="00861A14" w:rsidRDefault="00861A14"/>
    <w:p w14:paraId="2179FC7B" w14:textId="77777777" w:rsidR="00861A14" w:rsidRDefault="00A66DDE">
      <w:r>
        <w:rPr>
          <w:rFonts w:hint="eastAsia"/>
        </w:rPr>
        <w:t>评分细则：</w:t>
      </w:r>
    </w:p>
    <w:p w14:paraId="5FD7C7DC" w14:textId="3649D0AE" w:rsidR="00861A14" w:rsidRDefault="00A66D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实验报告（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分），具体分数如下：深度模型描述及性能指标（</w:t>
      </w:r>
      <w:r>
        <w:t>30</w:t>
      </w:r>
      <w:r>
        <w:rPr>
          <w:rFonts w:hint="eastAsia"/>
        </w:rPr>
        <w:t>分），</w:t>
      </w:r>
      <w:del w:id="83" w:author="Administrator" w:date="2022-05-20T02:28:00Z">
        <w:r w:rsidDel="00CE15EA">
          <w:rPr>
            <w:rFonts w:hint="eastAsia"/>
          </w:rPr>
          <w:delText>模型</w:delText>
        </w:r>
        <w:r w:rsidDel="00CE15EA">
          <w:rPr>
            <w:rFonts w:hint="eastAsia"/>
          </w:rPr>
          <w:delText>C</w:delText>
        </w:r>
        <w:r w:rsidDel="00CE15EA">
          <w:rPr>
            <w:rFonts w:hint="eastAsia"/>
          </w:rPr>
          <w:delText>化步骤及流程（</w:delText>
        </w:r>
        <w:r w:rsidDel="00CE15EA">
          <w:rPr>
            <w:rFonts w:hint="eastAsia"/>
          </w:rPr>
          <w:delText>2</w:delText>
        </w:r>
        <w:r w:rsidDel="00CE15EA">
          <w:delText>0</w:delText>
        </w:r>
        <w:r w:rsidDel="00CE15EA">
          <w:rPr>
            <w:rFonts w:hint="eastAsia"/>
          </w:rPr>
          <w:delText>分）</w:delText>
        </w:r>
      </w:del>
      <w:del w:id="84" w:author="Huang Jacey" w:date="2022-05-30T16:49:00Z">
        <w:r w:rsidDel="0015188C">
          <w:rPr>
            <w:rFonts w:hint="eastAsia"/>
          </w:rPr>
          <w:delText>，</w:delText>
        </w:r>
      </w:del>
      <w:r>
        <w:rPr>
          <w:rFonts w:hint="eastAsia"/>
        </w:rPr>
        <w:t>软件实现的功能介绍（</w:t>
      </w:r>
      <w:ins w:id="85" w:author="Administrator" w:date="2022-05-20T02:28:00Z">
        <w:r w:rsidR="00D84905">
          <w:t>3</w:t>
        </w:r>
      </w:ins>
      <w:del w:id="86" w:author="Administrator" w:date="2022-05-20T02:28:00Z">
        <w:r w:rsidDel="00D84905">
          <w:rPr>
            <w:rFonts w:hint="eastAsia"/>
          </w:rPr>
          <w:delText>2</w:delText>
        </w:r>
      </w:del>
      <w:r>
        <w:t>0</w:t>
      </w:r>
      <w:r>
        <w:rPr>
          <w:rFonts w:hint="eastAsia"/>
        </w:rPr>
        <w:t>分），软件界面（</w:t>
      </w:r>
      <w:ins w:id="87" w:author="Administrator" w:date="2022-05-20T02:28:00Z">
        <w:r w:rsidR="00D84905">
          <w:t>2</w:t>
        </w:r>
      </w:ins>
      <w:del w:id="88" w:author="Administrator" w:date="2022-05-20T02:28:00Z">
        <w:r w:rsidDel="00D84905">
          <w:rPr>
            <w:rFonts w:hint="eastAsia"/>
          </w:rPr>
          <w:delText>1</w:delText>
        </w:r>
      </w:del>
      <w:r>
        <w:t>0</w:t>
      </w:r>
      <w:r>
        <w:rPr>
          <w:rFonts w:hint="eastAsia"/>
        </w:rPr>
        <w:t>分）。</w:t>
      </w:r>
    </w:p>
    <w:p w14:paraId="741B2034" w14:textId="77777777" w:rsidR="00861A14" w:rsidRDefault="00A66D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录制视频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，主要基于视频的可观性和精彩程度评分。</w:t>
      </w:r>
    </w:p>
    <w:p w14:paraId="4FAF7090" w14:textId="77777777" w:rsidR="00861A14" w:rsidRDefault="00A66D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以上打出每组的平均分数，会根据本组内各位同学的贡献相应微调每位同学的分数。</w:t>
      </w:r>
    </w:p>
    <w:sectPr w:rsidR="0086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359D" w14:textId="77777777" w:rsidR="00EE3ADE" w:rsidRDefault="00EE3ADE" w:rsidP="007D399C">
      <w:r>
        <w:separator/>
      </w:r>
    </w:p>
  </w:endnote>
  <w:endnote w:type="continuationSeparator" w:id="0">
    <w:p w14:paraId="0D933D56" w14:textId="77777777" w:rsidR="00EE3ADE" w:rsidRDefault="00EE3ADE" w:rsidP="007D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9275" w14:textId="77777777" w:rsidR="00EE3ADE" w:rsidRDefault="00EE3ADE" w:rsidP="007D399C">
      <w:r>
        <w:separator/>
      </w:r>
    </w:p>
  </w:footnote>
  <w:footnote w:type="continuationSeparator" w:id="0">
    <w:p w14:paraId="188B3E9F" w14:textId="77777777" w:rsidR="00EE3ADE" w:rsidRDefault="00EE3ADE" w:rsidP="007D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043"/>
    <w:multiLevelType w:val="multilevel"/>
    <w:tmpl w:val="1B2F004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7C06EB"/>
    <w:multiLevelType w:val="multilevel"/>
    <w:tmpl w:val="237C06EB"/>
    <w:lvl w:ilvl="0">
      <w:start w:val="1"/>
      <w:numFmt w:val="decimal"/>
      <w:lvlText w:val="（%1）"/>
      <w:lvlJc w:val="left"/>
      <w:pPr>
        <w:ind w:left="792" w:hanging="7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F2A1C"/>
    <w:multiLevelType w:val="multilevel"/>
    <w:tmpl w:val="2E5F2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97DB6"/>
    <w:multiLevelType w:val="singleLevel"/>
    <w:tmpl w:val="4E297DB6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54F218A6"/>
    <w:multiLevelType w:val="multilevel"/>
    <w:tmpl w:val="54F21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F25A86"/>
    <w:multiLevelType w:val="multilevel"/>
    <w:tmpl w:val="56F25A8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AA40F"/>
    <w:multiLevelType w:val="singleLevel"/>
    <w:tmpl w:val="62BAA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327722C"/>
    <w:multiLevelType w:val="multilevel"/>
    <w:tmpl w:val="732772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988440">
    <w:abstractNumId w:val="6"/>
  </w:num>
  <w:num w:numId="2" w16cid:durableId="494148011">
    <w:abstractNumId w:val="5"/>
  </w:num>
  <w:num w:numId="3" w16cid:durableId="1975063570">
    <w:abstractNumId w:val="7"/>
  </w:num>
  <w:num w:numId="4" w16cid:durableId="1628583911">
    <w:abstractNumId w:val="3"/>
  </w:num>
  <w:num w:numId="5" w16cid:durableId="1490831428">
    <w:abstractNumId w:val="1"/>
  </w:num>
  <w:num w:numId="6" w16cid:durableId="1457990848">
    <w:abstractNumId w:val="4"/>
  </w:num>
  <w:num w:numId="7" w16cid:durableId="2127962699">
    <w:abstractNumId w:val="0"/>
  </w:num>
  <w:num w:numId="8" w16cid:durableId="16278546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Windows Live" w15:userId="e8ed1f5d85d7a7cc"/>
  </w15:person>
  <w15:person w15:author="Haoji Hu">
    <w15:presenceInfo w15:providerId="Windows Live" w15:userId="e8ed1f5d85d7a7cc"/>
  </w15:person>
  <w15:person w15:author="Huang Jacey">
    <w15:presenceInfo w15:providerId="Windows Live" w15:userId="4c027eb9afc87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85"/>
    <w:rsid w:val="00115CF0"/>
    <w:rsid w:val="0015188C"/>
    <w:rsid w:val="001807EF"/>
    <w:rsid w:val="001D2D2A"/>
    <w:rsid w:val="001F16E1"/>
    <w:rsid w:val="00213DF1"/>
    <w:rsid w:val="00235569"/>
    <w:rsid w:val="00254FC9"/>
    <w:rsid w:val="002643FD"/>
    <w:rsid w:val="00271C73"/>
    <w:rsid w:val="002844A9"/>
    <w:rsid w:val="002C43CC"/>
    <w:rsid w:val="002D4EFF"/>
    <w:rsid w:val="003610C2"/>
    <w:rsid w:val="00397ACD"/>
    <w:rsid w:val="00425B57"/>
    <w:rsid w:val="004655DA"/>
    <w:rsid w:val="00467109"/>
    <w:rsid w:val="0048792C"/>
    <w:rsid w:val="006A6885"/>
    <w:rsid w:val="006E29A7"/>
    <w:rsid w:val="007D399C"/>
    <w:rsid w:val="007E4164"/>
    <w:rsid w:val="007F50CF"/>
    <w:rsid w:val="00833A2B"/>
    <w:rsid w:val="008361BE"/>
    <w:rsid w:val="008405B8"/>
    <w:rsid w:val="00841C08"/>
    <w:rsid w:val="00861A14"/>
    <w:rsid w:val="00873557"/>
    <w:rsid w:val="00890F34"/>
    <w:rsid w:val="009131B4"/>
    <w:rsid w:val="00982192"/>
    <w:rsid w:val="009B35C7"/>
    <w:rsid w:val="009C5680"/>
    <w:rsid w:val="009D4D04"/>
    <w:rsid w:val="009F7E94"/>
    <w:rsid w:val="00A204A1"/>
    <w:rsid w:val="00A576A2"/>
    <w:rsid w:val="00A66DDE"/>
    <w:rsid w:val="00A6792F"/>
    <w:rsid w:val="00A71BF7"/>
    <w:rsid w:val="00AE7B8A"/>
    <w:rsid w:val="00B050EF"/>
    <w:rsid w:val="00B109D4"/>
    <w:rsid w:val="00B21258"/>
    <w:rsid w:val="00B34239"/>
    <w:rsid w:val="00B4533C"/>
    <w:rsid w:val="00B94064"/>
    <w:rsid w:val="00BD5988"/>
    <w:rsid w:val="00BD6537"/>
    <w:rsid w:val="00BE76D3"/>
    <w:rsid w:val="00C131D1"/>
    <w:rsid w:val="00C21352"/>
    <w:rsid w:val="00C51C89"/>
    <w:rsid w:val="00C71047"/>
    <w:rsid w:val="00CB2CCE"/>
    <w:rsid w:val="00CC1875"/>
    <w:rsid w:val="00CE15EA"/>
    <w:rsid w:val="00D84905"/>
    <w:rsid w:val="00DA7DE2"/>
    <w:rsid w:val="00E4351E"/>
    <w:rsid w:val="00E5752E"/>
    <w:rsid w:val="00EE3ADE"/>
    <w:rsid w:val="00F02251"/>
    <w:rsid w:val="00F7757E"/>
    <w:rsid w:val="00FA4D11"/>
    <w:rsid w:val="06F136B8"/>
    <w:rsid w:val="085B2C3D"/>
    <w:rsid w:val="08B03DDC"/>
    <w:rsid w:val="09432FDF"/>
    <w:rsid w:val="0952722D"/>
    <w:rsid w:val="13564F7A"/>
    <w:rsid w:val="192E6F0F"/>
    <w:rsid w:val="1A777F2B"/>
    <w:rsid w:val="1B446612"/>
    <w:rsid w:val="1F7F5420"/>
    <w:rsid w:val="20CD11F7"/>
    <w:rsid w:val="227E548E"/>
    <w:rsid w:val="231603E6"/>
    <w:rsid w:val="253526F4"/>
    <w:rsid w:val="284A693C"/>
    <w:rsid w:val="3022564A"/>
    <w:rsid w:val="35EA2B09"/>
    <w:rsid w:val="36E870B4"/>
    <w:rsid w:val="370B7A55"/>
    <w:rsid w:val="38F7004A"/>
    <w:rsid w:val="39B60725"/>
    <w:rsid w:val="3EC47420"/>
    <w:rsid w:val="3FC8422D"/>
    <w:rsid w:val="44237D70"/>
    <w:rsid w:val="478264E0"/>
    <w:rsid w:val="510E2E7C"/>
    <w:rsid w:val="539A73ED"/>
    <w:rsid w:val="59D43E19"/>
    <w:rsid w:val="5B0A59C0"/>
    <w:rsid w:val="60097086"/>
    <w:rsid w:val="61132FB2"/>
    <w:rsid w:val="62666FC1"/>
    <w:rsid w:val="67CC63B0"/>
    <w:rsid w:val="6B54575D"/>
    <w:rsid w:val="786B4CCC"/>
    <w:rsid w:val="78D541FC"/>
    <w:rsid w:val="79F04889"/>
    <w:rsid w:val="7ADD31F8"/>
    <w:rsid w:val="7AF44873"/>
    <w:rsid w:val="7C0378DF"/>
    <w:rsid w:val="7D644E97"/>
    <w:rsid w:val="7D88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A920A"/>
  <w15:docId w15:val="{4F09599F-BECA-4131-8C27-B539FBD3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annotation reference"/>
    <w:basedOn w:val="a0"/>
    <w:rPr>
      <w:sz w:val="21"/>
      <w:szCs w:val="21"/>
    </w:rPr>
  </w:style>
  <w:style w:type="paragraph" w:styleId="ab">
    <w:name w:val="Balloon Text"/>
    <w:basedOn w:val="a"/>
    <w:link w:val="ac"/>
    <w:rsid w:val="007D399C"/>
    <w:rPr>
      <w:sz w:val="18"/>
      <w:szCs w:val="18"/>
    </w:rPr>
  </w:style>
  <w:style w:type="character" w:customStyle="1" w:styleId="ac">
    <w:name w:val="批注框文本 字符"/>
    <w:basedOn w:val="a0"/>
    <w:link w:val="ab"/>
    <w:rsid w:val="007D399C"/>
    <w:rPr>
      <w:kern w:val="2"/>
      <w:sz w:val="18"/>
      <w:szCs w:val="18"/>
    </w:rPr>
  </w:style>
  <w:style w:type="paragraph" w:styleId="ad">
    <w:name w:val="Revision"/>
    <w:hidden/>
    <w:uiPriority w:val="99"/>
    <w:semiHidden/>
    <w:rsid w:val="0015188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yagrt/p/7260586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-www.cs.umass.edu/lfw/devTest.html&#65292;&#36825;&#20063;&#26159;20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ml.org.cn/ai/201806124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532</Words>
  <Characters>3036</Characters>
  <Application>Microsoft Office Word</Application>
  <DocSecurity>0</DocSecurity>
  <Lines>25</Lines>
  <Paragraphs>7</Paragraphs>
  <ScaleCrop>false</ScaleCrop>
  <Company>微软中国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chenweiliang</dc:creator>
  <cp:lastModifiedBy>Huang Jacey</cp:lastModifiedBy>
  <cp:revision>35</cp:revision>
  <dcterms:created xsi:type="dcterms:W3CDTF">2020-07-14T21:56:00Z</dcterms:created>
  <dcterms:modified xsi:type="dcterms:W3CDTF">2022-05-30T08:49:00Z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_DocHome">
    <vt:i4>1935936572</vt:i4>
  </property>
</Properties>
</file>