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EE85C" w14:textId="77777777" w:rsidR="00967A96" w:rsidRPr="00967A96" w:rsidRDefault="00967A96" w:rsidP="00967A96">
      <w:pPr>
        <w:jc w:val="center"/>
        <w:rPr>
          <w:sz w:val="30"/>
          <w:szCs w:val="30"/>
        </w:rPr>
      </w:pPr>
      <w:r>
        <w:rPr>
          <w:rFonts w:hint="eastAsia"/>
          <w:sz w:val="30"/>
          <w:szCs w:val="30"/>
        </w:rPr>
        <w:t>Quiz 6</w:t>
      </w:r>
    </w:p>
    <w:p w14:paraId="3534FCDF" w14:textId="0FBC58B8" w:rsidR="00F6531F" w:rsidRPr="00FB04A8" w:rsidRDefault="00250819">
      <w:pPr>
        <w:rPr>
          <w:rFonts w:ascii="Helvetica" w:hAnsi="Helvetica" w:cs="Helvetica"/>
          <w:color w:val="000000"/>
          <w:sz w:val="18"/>
          <w:szCs w:val="18"/>
        </w:rPr>
      </w:pPr>
      <w:r w:rsidRPr="00FB04A8">
        <w:rPr>
          <w:rFonts w:hint="eastAsia"/>
          <w:sz w:val="18"/>
          <w:szCs w:val="18"/>
        </w:rPr>
        <w:t xml:space="preserve">1. </w:t>
      </w:r>
      <w:r w:rsidRPr="00FB04A8">
        <w:rPr>
          <w:rFonts w:ascii="Helvetica" w:hAnsi="Helvetica" w:cs="Helvetica"/>
          <w:color w:val="000000"/>
          <w:sz w:val="18"/>
          <w:szCs w:val="18"/>
          <w:shd w:val="clear" w:color="auto" w:fill="FFFFFF"/>
        </w:rPr>
        <w:t xml:space="preserve">The exact form of these three interior valleys, which had an important influence on the construction and history of the city, is still imperfectly known, as they are </w:t>
      </w:r>
      <w:proofErr w:type="gramStart"/>
      <w:r w:rsidRPr="00FB04A8">
        <w:rPr>
          <w:rFonts w:ascii="Helvetica" w:hAnsi="Helvetica" w:cs="Helvetica"/>
          <w:color w:val="000000"/>
          <w:sz w:val="18"/>
          <w:szCs w:val="18"/>
          <w:shd w:val="clear" w:color="auto" w:fill="FFFFFF"/>
        </w:rPr>
        <w:t>to a great extent</w:t>
      </w:r>
      <w:r w:rsidRPr="00FB04A8">
        <w:rPr>
          <w:rStyle w:val="apple-converted-space"/>
          <w:rFonts w:ascii="Helvetica" w:hAnsi="Helvetica" w:cs="Helvetica"/>
          <w:color w:val="000000"/>
          <w:sz w:val="18"/>
          <w:szCs w:val="18"/>
          <w:shd w:val="clear" w:color="auto" w:fill="FFFFFF"/>
        </w:rPr>
        <w:t> </w:t>
      </w:r>
      <w:r w:rsidR="00772D92">
        <w:rPr>
          <w:rStyle w:val="apple-converted-space"/>
          <w:rFonts w:ascii="Helvetica" w:hAnsi="Helvetica" w:cs="Helvetica" w:hint="eastAsia"/>
          <w:color w:val="000000"/>
          <w:sz w:val="18"/>
          <w:szCs w:val="18"/>
          <w:shd w:val="clear" w:color="auto" w:fill="FFFFFF"/>
        </w:rPr>
        <w:t>*</w:t>
      </w:r>
      <w:proofErr w:type="gramEnd"/>
      <w:r w:rsidRPr="00FB04A8">
        <w:rPr>
          <w:rFonts w:ascii="Helvetica" w:hAnsi="Helvetica" w:cs="Helvetica"/>
          <w:b/>
          <w:bCs/>
          <w:color w:val="000000"/>
          <w:sz w:val="18"/>
          <w:szCs w:val="18"/>
        </w:rPr>
        <w:t>obliterated</w:t>
      </w:r>
      <w:r w:rsidR="00772D92">
        <w:rPr>
          <w:rFonts w:ascii="Helvetica" w:hAnsi="Helvetica" w:cs="Helvetica" w:hint="eastAsia"/>
          <w:b/>
          <w:bCs/>
          <w:color w:val="000000"/>
          <w:sz w:val="18"/>
          <w:szCs w:val="18"/>
        </w:rPr>
        <w:t>*</w:t>
      </w:r>
      <w:r w:rsidR="00772D92">
        <w:rPr>
          <w:rFonts w:ascii="Helvetica" w:hAnsi="Helvetica" w:cs="Helvetica"/>
          <w:b/>
          <w:bCs/>
          <w:color w:val="000000"/>
          <w:sz w:val="18"/>
          <w:szCs w:val="18"/>
        </w:rPr>
        <w:t xml:space="preserve"> </w:t>
      </w:r>
      <w:del w:id="0" w:author="Jianping Yang" w:date="2020-04-06T22:26:00Z">
        <w:r w:rsidRPr="00FB04A8" w:rsidDel="00772D92">
          <w:rPr>
            <w:rStyle w:val="apple-converted-space"/>
            <w:rFonts w:ascii="Helvetica" w:hAnsi="Helvetica" w:cs="Helvetica"/>
            <w:color w:val="000000"/>
            <w:sz w:val="18"/>
            <w:szCs w:val="18"/>
            <w:shd w:val="clear" w:color="auto" w:fill="FFFFFF"/>
          </w:rPr>
          <w:delText> </w:delText>
        </w:r>
      </w:del>
      <w:r w:rsidRPr="00FB04A8">
        <w:rPr>
          <w:rFonts w:ascii="Helvetica" w:hAnsi="Helvetica" w:cs="Helvetica"/>
          <w:color w:val="000000"/>
          <w:sz w:val="18"/>
          <w:szCs w:val="18"/>
          <w:shd w:val="clear" w:color="auto" w:fill="FFFFFF"/>
        </w:rPr>
        <w:t>by vast accumulations of rubbish, which has filled them up in some places to a depth of more than 100 ft.</w:t>
      </w:r>
      <w:r w:rsidRPr="00FB04A8">
        <w:rPr>
          <w:rFonts w:ascii="Helvetica" w:hAnsi="Helvetica" w:cs="Helvetica"/>
          <w:color w:val="000000"/>
          <w:sz w:val="18"/>
          <w:szCs w:val="18"/>
        </w:rPr>
        <w:br/>
      </w:r>
      <w:r w:rsidR="005C4864" w:rsidRPr="00FB04A8">
        <w:rPr>
          <w:rFonts w:ascii="Helvetica" w:hAnsi="Helvetica" w:cs="Helvetica" w:hint="eastAsia"/>
          <w:color w:val="000000"/>
          <w:sz w:val="18"/>
          <w:szCs w:val="18"/>
        </w:rPr>
        <w:t xml:space="preserve">A. concealed           B. afforded          C. denounced           D. eroded </w:t>
      </w:r>
    </w:p>
    <w:p w14:paraId="4CD5BCC5" w14:textId="28330454" w:rsidR="005C4864" w:rsidRPr="00FB04A8" w:rsidRDefault="005C4864" w:rsidP="005C4864">
      <w:pPr>
        <w:rPr>
          <w:rFonts w:ascii="Helvetica" w:hAnsi="Helvetica" w:cs="Helvetica"/>
          <w:color w:val="000000"/>
          <w:sz w:val="18"/>
          <w:szCs w:val="18"/>
        </w:rPr>
      </w:pPr>
      <w:r w:rsidRPr="00FB04A8">
        <w:rPr>
          <w:rFonts w:ascii="Helvetica" w:hAnsi="Helvetica" w:cs="Helvetica" w:hint="eastAsia"/>
          <w:color w:val="000000"/>
          <w:sz w:val="18"/>
          <w:szCs w:val="18"/>
        </w:rPr>
        <w:t xml:space="preserve">2. </w:t>
      </w:r>
      <w:r w:rsidRPr="00FB04A8">
        <w:rPr>
          <w:rFonts w:ascii="Helvetica" w:hAnsi="Helvetica" w:cs="Helvetica"/>
          <w:color w:val="000000"/>
          <w:sz w:val="18"/>
          <w:szCs w:val="18"/>
        </w:rPr>
        <w:t xml:space="preserve">The luminous organs of these beetles consist of a specialized part of the fat-body, with an inner </w:t>
      </w:r>
      <w:r w:rsidR="00772D92">
        <w:rPr>
          <w:rFonts w:ascii="Helvetica" w:hAnsi="Helvetica" w:cs="Helvetica" w:hint="eastAsia"/>
          <w:color w:val="000000"/>
          <w:sz w:val="18"/>
          <w:szCs w:val="18"/>
        </w:rPr>
        <w:t>*</w:t>
      </w:r>
      <w:r w:rsidRPr="00FB04A8">
        <w:rPr>
          <w:rFonts w:ascii="Helvetica" w:hAnsi="Helvetica" w:cs="Helvetica"/>
          <w:b/>
          <w:color w:val="000000"/>
          <w:sz w:val="18"/>
          <w:szCs w:val="18"/>
        </w:rPr>
        <w:t>opaque</w:t>
      </w:r>
      <w:r w:rsidR="00772D92">
        <w:rPr>
          <w:rFonts w:ascii="Helvetica" w:hAnsi="Helvetica" w:cs="Helvetica" w:hint="eastAsia"/>
          <w:b/>
          <w:color w:val="000000"/>
          <w:sz w:val="18"/>
          <w:szCs w:val="18"/>
        </w:rPr>
        <w:t>*</w:t>
      </w:r>
      <w:r w:rsidRPr="00FB04A8">
        <w:rPr>
          <w:rFonts w:ascii="Helvetica" w:hAnsi="Helvetica" w:cs="Helvetica"/>
          <w:color w:val="000000"/>
          <w:sz w:val="18"/>
          <w:szCs w:val="18"/>
        </w:rPr>
        <w:t xml:space="preserve"> and an outer transparent layer.</w:t>
      </w:r>
    </w:p>
    <w:p w14:paraId="3EB7AF87" w14:textId="471C465E" w:rsidR="005C4864" w:rsidRPr="00FB04A8" w:rsidRDefault="005C4864" w:rsidP="005C4864">
      <w:pPr>
        <w:rPr>
          <w:rFonts w:ascii="Helvetica" w:hAnsi="Helvetica" w:cs="Helvetica"/>
          <w:color w:val="000000"/>
          <w:sz w:val="18"/>
          <w:szCs w:val="18"/>
        </w:rPr>
      </w:pPr>
      <w:r w:rsidRPr="00FB04A8">
        <w:rPr>
          <w:rFonts w:ascii="Helvetica" w:hAnsi="Helvetica" w:cs="Helvetica" w:hint="eastAsia"/>
          <w:color w:val="000000"/>
          <w:sz w:val="18"/>
          <w:szCs w:val="18"/>
        </w:rPr>
        <w:t>A. o</w:t>
      </w:r>
      <w:r w:rsidR="009B4C51">
        <w:rPr>
          <w:rFonts w:ascii="Helvetica" w:hAnsi="Helvetica" w:cs="Helvetica" w:hint="eastAsia"/>
          <w:color w:val="000000"/>
          <w:sz w:val="18"/>
          <w:szCs w:val="18"/>
        </w:rPr>
        <w:t>p</w:t>
      </w:r>
      <w:r w:rsidR="009B4C51">
        <w:rPr>
          <w:rFonts w:ascii="Helvetica" w:hAnsi="Helvetica" w:cs="Helvetica"/>
          <w:color w:val="000000"/>
          <w:sz w:val="18"/>
          <w:szCs w:val="18"/>
        </w:rPr>
        <w:t>pressive</w:t>
      </w:r>
      <w:r w:rsidRPr="00FB04A8">
        <w:rPr>
          <w:rFonts w:ascii="Helvetica" w:hAnsi="Helvetica" w:cs="Helvetica" w:hint="eastAsia"/>
          <w:color w:val="000000"/>
          <w:sz w:val="18"/>
          <w:szCs w:val="18"/>
        </w:rPr>
        <w:t xml:space="preserve">             B. </w:t>
      </w:r>
      <w:r w:rsidR="005F21F3" w:rsidRPr="00FB04A8">
        <w:rPr>
          <w:rFonts w:ascii="Helvetica" w:hAnsi="Helvetica" w:cs="Helvetica" w:hint="eastAsia"/>
          <w:color w:val="000000"/>
          <w:sz w:val="18"/>
          <w:szCs w:val="18"/>
        </w:rPr>
        <w:t xml:space="preserve">optical            C. contiguous           D. nontransparent </w:t>
      </w:r>
    </w:p>
    <w:p w14:paraId="27D59F58" w14:textId="48BF119B" w:rsidR="005F21F3" w:rsidRPr="00FB04A8" w:rsidRDefault="005F21F3" w:rsidP="005F21F3">
      <w:pPr>
        <w:rPr>
          <w:rFonts w:ascii="Helvetica" w:hAnsi="Helvetica" w:cs="Helvetica"/>
          <w:color w:val="000000"/>
          <w:sz w:val="18"/>
          <w:szCs w:val="18"/>
        </w:rPr>
      </w:pPr>
      <w:r w:rsidRPr="00FB04A8">
        <w:rPr>
          <w:rFonts w:ascii="Helvetica" w:hAnsi="Helvetica" w:cs="Helvetica" w:hint="eastAsia"/>
          <w:color w:val="000000"/>
          <w:sz w:val="18"/>
          <w:szCs w:val="18"/>
        </w:rPr>
        <w:t xml:space="preserve">3. </w:t>
      </w:r>
      <w:r w:rsidRPr="00FB04A8">
        <w:rPr>
          <w:rFonts w:ascii="Helvetica" w:hAnsi="Helvetica" w:cs="Helvetica"/>
          <w:color w:val="000000"/>
          <w:sz w:val="18"/>
          <w:szCs w:val="18"/>
        </w:rPr>
        <w:t xml:space="preserve">This abuse resulted in an </w:t>
      </w:r>
      <w:r w:rsidR="00772D92">
        <w:rPr>
          <w:rFonts w:ascii="Helvetica" w:hAnsi="Helvetica" w:cs="Helvetica" w:hint="eastAsia"/>
          <w:color w:val="000000"/>
          <w:sz w:val="18"/>
          <w:szCs w:val="18"/>
        </w:rPr>
        <w:t>*</w:t>
      </w:r>
      <w:r w:rsidRPr="00FB04A8">
        <w:rPr>
          <w:rFonts w:ascii="Helvetica" w:hAnsi="Helvetica" w:cs="Helvetica"/>
          <w:b/>
          <w:color w:val="000000"/>
          <w:sz w:val="18"/>
          <w:szCs w:val="18"/>
        </w:rPr>
        <w:t>overhaul</w:t>
      </w:r>
      <w:r w:rsidR="00772D92">
        <w:rPr>
          <w:rFonts w:ascii="Helvetica" w:hAnsi="Helvetica" w:cs="Helvetica" w:hint="eastAsia"/>
          <w:b/>
          <w:color w:val="000000"/>
          <w:sz w:val="18"/>
          <w:szCs w:val="18"/>
        </w:rPr>
        <w:t>*</w:t>
      </w:r>
      <w:r w:rsidRPr="00FB04A8">
        <w:rPr>
          <w:rFonts w:ascii="Helvetica" w:hAnsi="Helvetica" w:cs="Helvetica"/>
          <w:color w:val="000000"/>
          <w:sz w:val="18"/>
          <w:szCs w:val="18"/>
        </w:rPr>
        <w:t xml:space="preserve"> of the system that sought to tie the poor to their original parish.</w:t>
      </w:r>
    </w:p>
    <w:p w14:paraId="494EA984" w14:textId="77777777" w:rsidR="005F21F3" w:rsidRPr="00FB04A8" w:rsidRDefault="00F12464" w:rsidP="005F21F3">
      <w:pPr>
        <w:rPr>
          <w:rFonts w:ascii="Helvetica" w:hAnsi="Helvetica" w:cs="Helvetica"/>
          <w:color w:val="000000"/>
          <w:sz w:val="18"/>
          <w:szCs w:val="18"/>
        </w:rPr>
      </w:pPr>
      <w:r w:rsidRPr="00FB04A8">
        <w:rPr>
          <w:rFonts w:ascii="Helvetica" w:hAnsi="Helvetica" w:cs="Helvetica" w:hint="eastAsia"/>
          <w:color w:val="000000"/>
          <w:sz w:val="18"/>
          <w:szCs w:val="18"/>
        </w:rPr>
        <w:t>A. replacement            B. deterioration         C. devastation           D. shake-up</w:t>
      </w:r>
    </w:p>
    <w:p w14:paraId="69CA0FC8" w14:textId="2E50B089" w:rsidR="00F12464" w:rsidRPr="00FB04A8" w:rsidRDefault="00FD3C1B" w:rsidP="005F21F3">
      <w:pPr>
        <w:rPr>
          <w:rFonts w:ascii="Helvetica" w:hAnsi="Helvetica" w:cs="Helvetica"/>
          <w:color w:val="000000"/>
          <w:sz w:val="18"/>
          <w:szCs w:val="18"/>
        </w:rPr>
      </w:pPr>
      <w:r w:rsidRPr="00FB04A8">
        <w:rPr>
          <w:rFonts w:ascii="Helvetica" w:hAnsi="Helvetica" w:cs="Helvetica" w:hint="eastAsia"/>
          <w:color w:val="000000"/>
          <w:sz w:val="18"/>
          <w:szCs w:val="18"/>
        </w:rPr>
        <w:t xml:space="preserve">4. </w:t>
      </w:r>
      <w:r w:rsidRPr="00FB04A8">
        <w:rPr>
          <w:rFonts w:ascii="Helvetica" w:hAnsi="Helvetica" w:cs="Helvetica"/>
          <w:color w:val="000000"/>
          <w:sz w:val="18"/>
          <w:szCs w:val="18"/>
          <w:shd w:val="clear" w:color="auto" w:fill="FFFFFF"/>
        </w:rPr>
        <w:t>Moreover, Professor Lloyd Morgan found that young birds that had tasted and rejected workers of the hive bee as</w:t>
      </w:r>
      <w:r w:rsidRPr="00FB04A8">
        <w:rPr>
          <w:rStyle w:val="apple-converted-space"/>
          <w:rFonts w:ascii="Helvetica" w:hAnsi="Helvetica" w:cs="Helvetica"/>
          <w:color w:val="000000"/>
          <w:sz w:val="18"/>
          <w:szCs w:val="18"/>
          <w:shd w:val="clear" w:color="auto" w:fill="FFFFFF"/>
        </w:rPr>
        <w:t> </w:t>
      </w:r>
      <w:r w:rsidR="00772D92">
        <w:rPr>
          <w:rStyle w:val="apple-converted-space"/>
          <w:rFonts w:ascii="Helvetica" w:hAnsi="Helvetica" w:cs="Helvetica" w:hint="eastAsia"/>
          <w:color w:val="000000"/>
          <w:sz w:val="18"/>
          <w:szCs w:val="18"/>
          <w:shd w:val="clear" w:color="auto" w:fill="FFFFFF"/>
        </w:rPr>
        <w:t>*</w:t>
      </w:r>
      <w:r w:rsidRPr="00FB04A8">
        <w:rPr>
          <w:rFonts w:ascii="Helvetica" w:hAnsi="Helvetica" w:cs="Helvetica"/>
          <w:b/>
          <w:bCs/>
          <w:color w:val="000000"/>
          <w:sz w:val="18"/>
          <w:szCs w:val="18"/>
        </w:rPr>
        <w:t>unpalatable</w:t>
      </w:r>
      <w:r w:rsidR="00772D92">
        <w:rPr>
          <w:rFonts w:ascii="Helvetica" w:hAnsi="Helvetica" w:cs="Helvetica" w:hint="eastAsia"/>
          <w:b/>
          <w:bCs/>
          <w:color w:val="000000"/>
          <w:sz w:val="18"/>
          <w:szCs w:val="18"/>
        </w:rPr>
        <w:t>*</w:t>
      </w:r>
      <w:r w:rsidRPr="00FB04A8">
        <w:rPr>
          <w:rStyle w:val="apple-converted-space"/>
          <w:rFonts w:ascii="Helvetica" w:hAnsi="Helvetica" w:cs="Helvetica"/>
          <w:color w:val="000000"/>
          <w:sz w:val="18"/>
          <w:szCs w:val="18"/>
          <w:shd w:val="clear" w:color="auto" w:fill="FFFFFF"/>
        </w:rPr>
        <w:t> </w:t>
      </w:r>
      <w:r w:rsidRPr="00FB04A8">
        <w:rPr>
          <w:rFonts w:ascii="Helvetica" w:hAnsi="Helvetica" w:cs="Helvetica"/>
          <w:color w:val="000000"/>
          <w:sz w:val="18"/>
          <w:szCs w:val="18"/>
          <w:shd w:val="clear" w:color="auto" w:fill="FFFFFF"/>
        </w:rPr>
        <w:t>subsequently refused to taste not only drones, which have no sting, but also drone-flies.</w:t>
      </w:r>
      <w:r w:rsidRPr="00FB04A8">
        <w:rPr>
          <w:rFonts w:ascii="Helvetica" w:hAnsi="Helvetica" w:cs="Helvetica"/>
          <w:color w:val="000000"/>
          <w:sz w:val="18"/>
          <w:szCs w:val="18"/>
        </w:rPr>
        <w:br/>
      </w:r>
      <w:r w:rsidRPr="00FB04A8">
        <w:rPr>
          <w:rFonts w:ascii="Helvetica" w:hAnsi="Helvetica" w:cs="Helvetica" w:hint="eastAsia"/>
          <w:color w:val="000000"/>
          <w:sz w:val="18"/>
          <w:szCs w:val="18"/>
        </w:rPr>
        <w:t xml:space="preserve">A. </w:t>
      </w:r>
      <w:r w:rsidRPr="00FB04A8">
        <w:rPr>
          <w:rFonts w:ascii="Helvetica" w:hAnsi="Helvetica" w:cs="Helvetica"/>
          <w:color w:val="000000"/>
          <w:sz w:val="18"/>
          <w:szCs w:val="18"/>
        </w:rPr>
        <w:t>intimidating</w:t>
      </w:r>
      <w:r w:rsidRPr="00FB04A8">
        <w:rPr>
          <w:rFonts w:ascii="Helvetica" w:hAnsi="Helvetica" w:cs="Helvetica" w:hint="eastAsia"/>
          <w:color w:val="000000"/>
          <w:sz w:val="18"/>
          <w:szCs w:val="18"/>
        </w:rPr>
        <w:t xml:space="preserve">             B. dismal               C. distasteful         D. </w:t>
      </w:r>
      <w:r w:rsidR="005A1230" w:rsidRPr="00FB04A8">
        <w:rPr>
          <w:rFonts w:ascii="Helvetica" w:hAnsi="Helvetica" w:cs="Helvetica" w:hint="eastAsia"/>
          <w:color w:val="000000"/>
          <w:sz w:val="18"/>
          <w:szCs w:val="18"/>
        </w:rPr>
        <w:t xml:space="preserve">imperative </w:t>
      </w:r>
    </w:p>
    <w:p w14:paraId="07CC5BE7" w14:textId="31455092" w:rsidR="00F2273D" w:rsidRPr="00FB04A8" w:rsidRDefault="00967A96" w:rsidP="00F2273D">
      <w:pPr>
        <w:rPr>
          <w:rFonts w:ascii="Helvetica" w:hAnsi="Helvetica" w:cs="Helvetica"/>
          <w:color w:val="000000"/>
          <w:sz w:val="18"/>
          <w:szCs w:val="18"/>
          <w:shd w:val="clear" w:color="auto" w:fill="FFFFFF"/>
        </w:rPr>
      </w:pPr>
      <w:r w:rsidRPr="00FB04A8">
        <w:rPr>
          <w:rFonts w:ascii="Helvetica" w:hAnsi="Helvetica" w:cs="Helvetica" w:hint="eastAsia"/>
          <w:color w:val="000000"/>
          <w:sz w:val="18"/>
          <w:szCs w:val="18"/>
          <w:shd w:val="clear" w:color="auto" w:fill="FFFFFF"/>
        </w:rPr>
        <w:t>5</w:t>
      </w:r>
      <w:r w:rsidR="00F2273D" w:rsidRPr="00FB04A8">
        <w:rPr>
          <w:rFonts w:ascii="Helvetica" w:hAnsi="Helvetica" w:cs="Helvetica" w:hint="eastAsia"/>
          <w:color w:val="000000"/>
          <w:sz w:val="18"/>
          <w:szCs w:val="18"/>
          <w:shd w:val="clear" w:color="auto" w:fill="FFFFFF"/>
        </w:rPr>
        <w:t xml:space="preserve">. </w:t>
      </w:r>
      <w:r w:rsidR="00F2273D" w:rsidRPr="00FB04A8">
        <w:rPr>
          <w:rFonts w:ascii="Helvetica" w:hAnsi="Helvetica" w:cs="Helvetica"/>
          <w:color w:val="000000"/>
          <w:sz w:val="18"/>
          <w:szCs w:val="18"/>
          <w:shd w:val="clear" w:color="auto" w:fill="FFFFFF"/>
        </w:rPr>
        <w:t xml:space="preserve">In general, I think the American </w:t>
      </w:r>
      <w:r w:rsidR="00772D92">
        <w:rPr>
          <w:rFonts w:ascii="Helvetica" w:hAnsi="Helvetica" w:cs="Helvetica" w:hint="eastAsia"/>
          <w:color w:val="000000"/>
          <w:sz w:val="18"/>
          <w:szCs w:val="18"/>
          <w:shd w:val="clear" w:color="auto" w:fill="FFFFFF"/>
        </w:rPr>
        <w:t>*</w:t>
      </w:r>
      <w:r w:rsidR="00F2273D" w:rsidRPr="00FB04A8">
        <w:rPr>
          <w:rFonts w:ascii="Helvetica" w:hAnsi="Helvetica" w:cs="Helvetica"/>
          <w:b/>
          <w:color w:val="000000"/>
          <w:sz w:val="18"/>
          <w:szCs w:val="18"/>
          <w:shd w:val="clear" w:color="auto" w:fill="FFFFFF"/>
        </w:rPr>
        <w:t>penchant</w:t>
      </w:r>
      <w:r w:rsidR="00772D92">
        <w:rPr>
          <w:rFonts w:ascii="Helvetica" w:hAnsi="Helvetica" w:cs="Helvetica" w:hint="eastAsia"/>
          <w:b/>
          <w:color w:val="000000"/>
          <w:sz w:val="18"/>
          <w:szCs w:val="18"/>
          <w:shd w:val="clear" w:color="auto" w:fill="FFFFFF"/>
        </w:rPr>
        <w:t>*</w:t>
      </w:r>
      <w:r w:rsidR="00F2273D" w:rsidRPr="00FB04A8">
        <w:rPr>
          <w:rFonts w:ascii="Helvetica" w:hAnsi="Helvetica" w:cs="Helvetica"/>
          <w:color w:val="000000"/>
          <w:sz w:val="18"/>
          <w:szCs w:val="18"/>
          <w:shd w:val="clear" w:color="auto" w:fill="FFFFFF"/>
        </w:rPr>
        <w:t xml:space="preserve"> for playing around and exploring the limits of the possible can be </w:t>
      </w:r>
      <w:proofErr w:type="gramStart"/>
      <w:r w:rsidR="00F2273D" w:rsidRPr="00FB04A8">
        <w:rPr>
          <w:rFonts w:ascii="Helvetica" w:hAnsi="Helvetica" w:cs="Helvetica"/>
          <w:color w:val="000000"/>
          <w:sz w:val="18"/>
          <w:szCs w:val="18"/>
          <w:shd w:val="clear" w:color="auto" w:fill="FFFFFF"/>
        </w:rPr>
        <w:t>a valuable asset</w:t>
      </w:r>
      <w:proofErr w:type="gramEnd"/>
      <w:r w:rsidR="00F2273D" w:rsidRPr="00FB04A8">
        <w:rPr>
          <w:rFonts w:ascii="Helvetica" w:hAnsi="Helvetica" w:cs="Helvetica"/>
          <w:color w:val="000000"/>
          <w:sz w:val="18"/>
          <w:szCs w:val="18"/>
          <w:shd w:val="clear" w:color="auto" w:fill="FFFFFF"/>
        </w:rPr>
        <w:t>.</w:t>
      </w:r>
    </w:p>
    <w:p w14:paraId="45EE6424" w14:textId="77777777" w:rsidR="00F2273D" w:rsidRPr="00FB04A8" w:rsidRDefault="00F2273D" w:rsidP="00F2273D">
      <w:pPr>
        <w:rPr>
          <w:rFonts w:ascii="Helvetica" w:hAnsi="Helvetica" w:cs="Helvetica"/>
          <w:color w:val="000000"/>
          <w:sz w:val="18"/>
          <w:szCs w:val="18"/>
          <w:shd w:val="clear" w:color="auto" w:fill="FFFFFF"/>
        </w:rPr>
      </w:pPr>
      <w:r w:rsidRPr="00FB04A8">
        <w:rPr>
          <w:rFonts w:ascii="Helvetica" w:hAnsi="Helvetica" w:cs="Helvetica" w:hint="eastAsia"/>
          <w:color w:val="000000"/>
          <w:sz w:val="18"/>
          <w:szCs w:val="18"/>
          <w:shd w:val="clear" w:color="auto" w:fill="FFFFFF"/>
        </w:rPr>
        <w:t>A</w:t>
      </w:r>
      <w:r w:rsidR="00430E90" w:rsidRPr="00FB04A8">
        <w:rPr>
          <w:rFonts w:ascii="Helvetica" w:hAnsi="Helvetica" w:cs="Helvetica" w:hint="eastAsia"/>
          <w:color w:val="000000"/>
          <w:sz w:val="18"/>
          <w:szCs w:val="18"/>
          <w:shd w:val="clear" w:color="auto" w:fill="FFFFFF"/>
        </w:rPr>
        <w:t>. spirit                B. mindset                   C. reverence</w:t>
      </w:r>
      <w:r w:rsidRPr="00FB04A8">
        <w:rPr>
          <w:rFonts w:ascii="Helvetica" w:hAnsi="Helvetica" w:cs="Helvetica" w:hint="eastAsia"/>
          <w:color w:val="000000"/>
          <w:sz w:val="18"/>
          <w:szCs w:val="18"/>
          <w:shd w:val="clear" w:color="auto" w:fill="FFFFFF"/>
        </w:rPr>
        <w:t xml:space="preserve">              D. </w:t>
      </w:r>
      <w:r w:rsidR="008F5918" w:rsidRPr="00FB04A8">
        <w:rPr>
          <w:rFonts w:ascii="Helvetica" w:hAnsi="Helvetica" w:cs="Helvetica" w:hint="eastAsia"/>
          <w:color w:val="000000"/>
          <w:sz w:val="18"/>
          <w:szCs w:val="18"/>
          <w:shd w:val="clear" w:color="auto" w:fill="FFFFFF"/>
        </w:rPr>
        <w:t xml:space="preserve">disposition </w:t>
      </w:r>
    </w:p>
    <w:p w14:paraId="65848DE5" w14:textId="334E17F1" w:rsidR="008F5918" w:rsidRPr="00FB04A8" w:rsidRDefault="00967A96" w:rsidP="00F2273D">
      <w:pPr>
        <w:rPr>
          <w:rFonts w:ascii="Helvetica" w:hAnsi="Helvetica" w:cs="Helvetica"/>
          <w:color w:val="000000"/>
          <w:sz w:val="18"/>
          <w:szCs w:val="18"/>
        </w:rPr>
      </w:pPr>
      <w:r w:rsidRPr="00FB04A8">
        <w:rPr>
          <w:rFonts w:ascii="Helvetica" w:hAnsi="Helvetica" w:cs="Helvetica" w:hint="eastAsia"/>
          <w:color w:val="000000"/>
          <w:sz w:val="18"/>
          <w:szCs w:val="18"/>
          <w:shd w:val="clear" w:color="auto" w:fill="FFFFFF"/>
        </w:rPr>
        <w:t>6</w:t>
      </w:r>
      <w:r w:rsidR="00430E90" w:rsidRPr="00FB04A8">
        <w:rPr>
          <w:rFonts w:ascii="Helvetica" w:hAnsi="Helvetica" w:cs="Helvetica" w:hint="eastAsia"/>
          <w:color w:val="000000"/>
          <w:sz w:val="18"/>
          <w:szCs w:val="18"/>
          <w:shd w:val="clear" w:color="auto" w:fill="FFFFFF"/>
        </w:rPr>
        <w:t xml:space="preserve">. </w:t>
      </w:r>
      <w:r w:rsidR="00430E90" w:rsidRPr="00FB04A8">
        <w:rPr>
          <w:rFonts w:ascii="Helvetica" w:hAnsi="Helvetica" w:cs="Helvetica"/>
          <w:color w:val="000000"/>
          <w:sz w:val="18"/>
          <w:szCs w:val="18"/>
          <w:shd w:val="clear" w:color="auto" w:fill="FFFFFF"/>
        </w:rPr>
        <w:t>He assailed Lord North with unmeasured invective, directed not only at his policy but at his personal character, though he well knew that the prime minister was an amiable though</w:t>
      </w:r>
      <w:r w:rsidR="00430E90" w:rsidRPr="00FB04A8">
        <w:rPr>
          <w:rStyle w:val="apple-converted-space"/>
          <w:rFonts w:ascii="Helvetica" w:hAnsi="Helvetica" w:cs="Helvetica"/>
          <w:color w:val="000000"/>
          <w:sz w:val="18"/>
          <w:szCs w:val="18"/>
          <w:shd w:val="clear" w:color="auto" w:fill="FFFFFF"/>
        </w:rPr>
        <w:t> </w:t>
      </w:r>
      <w:r w:rsidR="00772D92">
        <w:rPr>
          <w:rStyle w:val="apple-converted-space"/>
          <w:rFonts w:ascii="Helvetica" w:hAnsi="Helvetica" w:cs="Helvetica" w:hint="eastAsia"/>
          <w:color w:val="000000"/>
          <w:sz w:val="18"/>
          <w:szCs w:val="18"/>
          <w:shd w:val="clear" w:color="auto" w:fill="FFFFFF"/>
        </w:rPr>
        <w:t>*</w:t>
      </w:r>
      <w:r w:rsidR="00430E90" w:rsidRPr="00FB04A8">
        <w:rPr>
          <w:rFonts w:ascii="Helvetica" w:hAnsi="Helvetica" w:cs="Helvetica"/>
          <w:b/>
          <w:bCs/>
          <w:color w:val="000000"/>
          <w:sz w:val="18"/>
          <w:szCs w:val="18"/>
        </w:rPr>
        <w:t>pliable</w:t>
      </w:r>
      <w:r w:rsidR="00772D92">
        <w:rPr>
          <w:rFonts w:ascii="Helvetica" w:hAnsi="Helvetica" w:cs="Helvetica" w:hint="eastAsia"/>
          <w:b/>
          <w:bCs/>
          <w:color w:val="000000"/>
          <w:sz w:val="18"/>
          <w:szCs w:val="18"/>
        </w:rPr>
        <w:t>*</w:t>
      </w:r>
      <w:r w:rsidR="00430E90" w:rsidRPr="00FB04A8">
        <w:rPr>
          <w:rStyle w:val="apple-converted-space"/>
          <w:rFonts w:ascii="Helvetica" w:hAnsi="Helvetica" w:cs="Helvetica"/>
          <w:color w:val="000000"/>
          <w:sz w:val="18"/>
          <w:szCs w:val="18"/>
          <w:shd w:val="clear" w:color="auto" w:fill="FFFFFF"/>
        </w:rPr>
        <w:t> </w:t>
      </w:r>
      <w:r w:rsidR="00430E90" w:rsidRPr="00FB04A8">
        <w:rPr>
          <w:rFonts w:ascii="Helvetica" w:hAnsi="Helvetica" w:cs="Helvetica"/>
          <w:color w:val="000000"/>
          <w:sz w:val="18"/>
          <w:szCs w:val="18"/>
          <w:shd w:val="clear" w:color="auto" w:fill="FFFFFF"/>
        </w:rPr>
        <w:t>man, who remained in office against his own wish, in deference to the king who appealed to his loyalty.</w:t>
      </w:r>
      <w:r w:rsidR="00430E90" w:rsidRPr="00FB04A8">
        <w:rPr>
          <w:rFonts w:ascii="Helvetica" w:hAnsi="Helvetica" w:cs="Helvetica"/>
          <w:color w:val="000000"/>
          <w:sz w:val="18"/>
          <w:szCs w:val="18"/>
        </w:rPr>
        <w:br/>
      </w:r>
      <w:r w:rsidR="00430E90" w:rsidRPr="00FB04A8">
        <w:rPr>
          <w:rFonts w:ascii="Helvetica" w:hAnsi="Helvetica" w:cs="Helvetica" w:hint="eastAsia"/>
          <w:color w:val="000000"/>
          <w:sz w:val="18"/>
          <w:szCs w:val="18"/>
        </w:rPr>
        <w:t xml:space="preserve">A. </w:t>
      </w:r>
      <w:r w:rsidR="008B2380" w:rsidRPr="00FB04A8">
        <w:rPr>
          <w:rFonts w:ascii="Helvetica" w:hAnsi="Helvetica" w:cs="Helvetica" w:hint="eastAsia"/>
          <w:color w:val="000000"/>
          <w:sz w:val="18"/>
          <w:szCs w:val="18"/>
        </w:rPr>
        <w:t xml:space="preserve">compliant            B. stubborn               C. pensive           D. congenial </w:t>
      </w:r>
    </w:p>
    <w:p w14:paraId="29447BB6" w14:textId="49355131" w:rsidR="008B2380" w:rsidRPr="00FB04A8" w:rsidRDefault="00967A96" w:rsidP="00F2273D">
      <w:pPr>
        <w:rPr>
          <w:rFonts w:ascii="Helvetica" w:hAnsi="Helvetica" w:cs="Helvetica"/>
          <w:color w:val="000000"/>
          <w:sz w:val="18"/>
          <w:szCs w:val="18"/>
        </w:rPr>
      </w:pPr>
      <w:r w:rsidRPr="00FB04A8">
        <w:rPr>
          <w:rFonts w:ascii="Helvetica" w:hAnsi="Helvetica" w:cs="Helvetica" w:hint="eastAsia"/>
          <w:color w:val="000000"/>
          <w:sz w:val="18"/>
          <w:szCs w:val="18"/>
        </w:rPr>
        <w:t>7</w:t>
      </w:r>
      <w:r w:rsidR="00630BBB" w:rsidRPr="00FB04A8">
        <w:rPr>
          <w:rFonts w:ascii="Helvetica" w:hAnsi="Helvetica" w:cs="Helvetica" w:hint="eastAsia"/>
          <w:color w:val="000000"/>
          <w:sz w:val="18"/>
          <w:szCs w:val="18"/>
        </w:rPr>
        <w:t xml:space="preserve">. </w:t>
      </w:r>
      <w:r w:rsidR="00FB296B" w:rsidRPr="00FB04A8">
        <w:rPr>
          <w:rFonts w:ascii="Helvetica" w:hAnsi="Helvetica" w:cs="Helvetica"/>
          <w:color w:val="000000"/>
          <w:sz w:val="18"/>
          <w:szCs w:val="18"/>
          <w:shd w:val="clear" w:color="auto" w:fill="FFFFFF"/>
        </w:rPr>
        <w:t>Asked about tax policy, George was only able to mouth</w:t>
      </w:r>
      <w:r w:rsidR="00FB296B" w:rsidRPr="00FB04A8">
        <w:rPr>
          <w:rStyle w:val="apple-converted-space"/>
          <w:rFonts w:ascii="Helvetica" w:hAnsi="Helvetica" w:cs="Helvetica"/>
          <w:color w:val="000000"/>
          <w:sz w:val="18"/>
          <w:szCs w:val="18"/>
          <w:shd w:val="clear" w:color="auto" w:fill="FFFFFF"/>
        </w:rPr>
        <w:t> </w:t>
      </w:r>
      <w:r w:rsidR="00772D92">
        <w:rPr>
          <w:rStyle w:val="apple-converted-space"/>
          <w:rFonts w:ascii="Helvetica" w:hAnsi="Helvetica" w:cs="Helvetica" w:hint="eastAsia"/>
          <w:color w:val="000000"/>
          <w:sz w:val="18"/>
          <w:szCs w:val="18"/>
          <w:shd w:val="clear" w:color="auto" w:fill="FFFFFF"/>
        </w:rPr>
        <w:t>*</w:t>
      </w:r>
      <w:r w:rsidR="00FB296B" w:rsidRPr="00FB04A8">
        <w:rPr>
          <w:rFonts w:ascii="Helvetica" w:hAnsi="Helvetica" w:cs="Helvetica"/>
          <w:b/>
          <w:bCs/>
          <w:color w:val="000000"/>
          <w:sz w:val="18"/>
          <w:szCs w:val="18"/>
        </w:rPr>
        <w:t>platitudes</w:t>
      </w:r>
      <w:r w:rsidR="00772D92">
        <w:rPr>
          <w:rFonts w:ascii="Helvetica" w:hAnsi="Helvetica" w:cs="Helvetica" w:hint="eastAsia"/>
          <w:b/>
          <w:bCs/>
          <w:color w:val="000000"/>
          <w:sz w:val="18"/>
          <w:szCs w:val="18"/>
        </w:rPr>
        <w:t>*</w:t>
      </w:r>
      <w:r w:rsidR="00FB296B" w:rsidRPr="00FB04A8">
        <w:rPr>
          <w:rStyle w:val="apple-converted-space"/>
          <w:rFonts w:ascii="Helvetica" w:hAnsi="Helvetica" w:cs="Helvetica"/>
          <w:color w:val="000000"/>
          <w:sz w:val="18"/>
          <w:szCs w:val="18"/>
          <w:shd w:val="clear" w:color="auto" w:fill="FFFFFF"/>
        </w:rPr>
        <w:t> </w:t>
      </w:r>
      <w:r w:rsidR="00FB296B" w:rsidRPr="00FB04A8">
        <w:rPr>
          <w:rFonts w:ascii="Helvetica" w:hAnsi="Helvetica" w:cs="Helvetica"/>
          <w:color w:val="000000"/>
          <w:sz w:val="18"/>
          <w:szCs w:val="18"/>
          <w:shd w:val="clear" w:color="auto" w:fill="FFFFFF"/>
        </w:rPr>
        <w:t>about being in principle in favor of low taxes.</w:t>
      </w:r>
      <w:r w:rsidR="00FB296B" w:rsidRPr="00FB04A8">
        <w:rPr>
          <w:rFonts w:ascii="Helvetica" w:hAnsi="Helvetica" w:cs="Helvetica"/>
          <w:color w:val="000000"/>
          <w:sz w:val="18"/>
          <w:szCs w:val="18"/>
        </w:rPr>
        <w:br/>
      </w:r>
      <w:r w:rsidR="00FB296B" w:rsidRPr="00FB04A8">
        <w:rPr>
          <w:rFonts w:ascii="Helvetica" w:hAnsi="Helvetica" w:cs="Helvetica" w:hint="eastAsia"/>
          <w:color w:val="000000"/>
          <w:sz w:val="18"/>
          <w:szCs w:val="18"/>
        </w:rPr>
        <w:t xml:space="preserve">A. nonsense            B. exaggerations           C. ambiguity          D. </w:t>
      </w:r>
      <w:r w:rsidR="00FB296B" w:rsidRPr="00FB04A8">
        <w:rPr>
          <w:rFonts w:ascii="Helvetica" w:hAnsi="Helvetica" w:cs="Helvetica"/>
          <w:color w:val="000000"/>
          <w:sz w:val="18"/>
          <w:szCs w:val="18"/>
        </w:rPr>
        <w:t>cliché</w:t>
      </w:r>
    </w:p>
    <w:p w14:paraId="434AAFB6" w14:textId="2262BFDF" w:rsidR="00FB296B" w:rsidRPr="00FB04A8" w:rsidRDefault="00967A96" w:rsidP="00FB296B">
      <w:pPr>
        <w:rPr>
          <w:rFonts w:ascii="Helvetica" w:hAnsi="Helvetica" w:cs="Helvetica"/>
          <w:color w:val="000000"/>
          <w:sz w:val="18"/>
          <w:szCs w:val="18"/>
        </w:rPr>
      </w:pPr>
      <w:r w:rsidRPr="00FB04A8">
        <w:rPr>
          <w:rFonts w:ascii="Helvetica" w:hAnsi="Helvetica" w:cs="Helvetica" w:hint="eastAsia"/>
          <w:color w:val="000000"/>
          <w:sz w:val="18"/>
          <w:szCs w:val="18"/>
        </w:rPr>
        <w:t>8</w:t>
      </w:r>
      <w:r w:rsidR="00FB296B" w:rsidRPr="00FB04A8">
        <w:rPr>
          <w:rFonts w:ascii="Helvetica" w:hAnsi="Helvetica" w:cs="Helvetica" w:hint="eastAsia"/>
          <w:color w:val="000000"/>
          <w:sz w:val="18"/>
          <w:szCs w:val="18"/>
        </w:rPr>
        <w:t xml:space="preserve">. </w:t>
      </w:r>
      <w:r w:rsidR="00FB296B" w:rsidRPr="00FB04A8">
        <w:rPr>
          <w:rFonts w:ascii="Helvetica" w:hAnsi="Helvetica" w:cs="Helvetica"/>
          <w:color w:val="000000"/>
          <w:sz w:val="18"/>
          <w:szCs w:val="18"/>
        </w:rPr>
        <w:t xml:space="preserve">Other enemies and rivals also joined in the attack, and for some time </w:t>
      </w:r>
      <w:proofErr w:type="spellStart"/>
      <w:r w:rsidR="00FB296B" w:rsidRPr="00FB04A8">
        <w:rPr>
          <w:rFonts w:ascii="Helvetica" w:hAnsi="Helvetica" w:cs="Helvetica"/>
          <w:color w:val="000000"/>
          <w:sz w:val="18"/>
          <w:szCs w:val="18"/>
        </w:rPr>
        <w:t>Firdousi's</w:t>
      </w:r>
      <w:proofErr w:type="spellEnd"/>
      <w:r w:rsidR="00FB296B" w:rsidRPr="00FB04A8">
        <w:rPr>
          <w:rFonts w:ascii="Helvetica" w:hAnsi="Helvetica" w:cs="Helvetica"/>
          <w:color w:val="000000"/>
          <w:sz w:val="18"/>
          <w:szCs w:val="18"/>
        </w:rPr>
        <w:t xml:space="preserve"> position was very </w:t>
      </w:r>
      <w:r w:rsidR="00772D92">
        <w:rPr>
          <w:rFonts w:ascii="Helvetica" w:hAnsi="Helvetica" w:cs="Helvetica" w:hint="eastAsia"/>
          <w:color w:val="000000"/>
          <w:sz w:val="18"/>
          <w:szCs w:val="18"/>
        </w:rPr>
        <w:t>*</w:t>
      </w:r>
      <w:r w:rsidR="00FB296B" w:rsidRPr="00FB04A8">
        <w:rPr>
          <w:rFonts w:ascii="Helvetica" w:hAnsi="Helvetica" w:cs="Helvetica"/>
          <w:b/>
          <w:color w:val="000000"/>
          <w:sz w:val="18"/>
          <w:szCs w:val="18"/>
        </w:rPr>
        <w:t>precarious</w:t>
      </w:r>
      <w:r w:rsidR="00772D92">
        <w:rPr>
          <w:rFonts w:ascii="Helvetica" w:hAnsi="Helvetica" w:cs="Helvetica" w:hint="eastAsia"/>
          <w:b/>
          <w:color w:val="000000"/>
          <w:sz w:val="18"/>
          <w:szCs w:val="18"/>
        </w:rPr>
        <w:t>*</w:t>
      </w:r>
      <w:r w:rsidR="00FB296B" w:rsidRPr="00FB04A8">
        <w:rPr>
          <w:rFonts w:ascii="Helvetica" w:hAnsi="Helvetica" w:cs="Helvetica"/>
          <w:color w:val="000000"/>
          <w:sz w:val="18"/>
          <w:szCs w:val="18"/>
        </w:rPr>
        <w:t>, though his pre-eminent talents and obvious fitness for the work prevented him from losing his post.</w:t>
      </w:r>
    </w:p>
    <w:p w14:paraId="2343B49B" w14:textId="77777777" w:rsidR="008F5918" w:rsidRPr="00FB04A8" w:rsidRDefault="00651458" w:rsidP="00F2273D">
      <w:pPr>
        <w:rPr>
          <w:rFonts w:ascii="Helvetica" w:hAnsi="Helvetica" w:cs="Helvetica"/>
          <w:color w:val="000000"/>
          <w:sz w:val="18"/>
          <w:szCs w:val="18"/>
          <w:shd w:val="clear" w:color="auto" w:fill="FFFFFF"/>
        </w:rPr>
      </w:pPr>
      <w:r w:rsidRPr="00FB04A8">
        <w:rPr>
          <w:rFonts w:ascii="Helvetica" w:hAnsi="Helvetica" w:cs="Helvetica" w:hint="eastAsia"/>
          <w:color w:val="000000"/>
          <w:sz w:val="18"/>
          <w:szCs w:val="18"/>
        </w:rPr>
        <w:t xml:space="preserve">A. </w:t>
      </w:r>
      <w:r w:rsidR="009E7544" w:rsidRPr="00FB04A8">
        <w:rPr>
          <w:rFonts w:ascii="Helvetica" w:hAnsi="Helvetica" w:cs="Helvetica" w:hint="eastAsia"/>
          <w:color w:val="000000"/>
          <w:sz w:val="18"/>
          <w:szCs w:val="18"/>
        </w:rPr>
        <w:t xml:space="preserve">lethargic              B. hazardous </w:t>
      </w:r>
      <w:r w:rsidR="00317148" w:rsidRPr="00FB04A8">
        <w:rPr>
          <w:rFonts w:ascii="Helvetica" w:hAnsi="Helvetica" w:cs="Helvetica" w:hint="eastAsia"/>
          <w:color w:val="000000"/>
          <w:sz w:val="18"/>
          <w:szCs w:val="18"/>
        </w:rPr>
        <w:t xml:space="preserve">            C. conspicuous </w:t>
      </w:r>
      <w:r w:rsidR="009E7544" w:rsidRPr="00FB04A8">
        <w:rPr>
          <w:rFonts w:ascii="Helvetica" w:hAnsi="Helvetica" w:cs="Helvetica" w:hint="eastAsia"/>
          <w:color w:val="000000"/>
          <w:sz w:val="18"/>
          <w:szCs w:val="18"/>
        </w:rPr>
        <w:t xml:space="preserve">        D. monotonous </w:t>
      </w:r>
    </w:p>
    <w:p w14:paraId="77746FD4" w14:textId="6FFA98DD" w:rsidR="00F2273D" w:rsidRPr="00FB04A8" w:rsidRDefault="00967A96" w:rsidP="00F2273D">
      <w:pPr>
        <w:rPr>
          <w:rFonts w:ascii="Helvetica" w:hAnsi="Helvetica" w:cs="Helvetica"/>
          <w:color w:val="000000"/>
          <w:sz w:val="18"/>
          <w:szCs w:val="18"/>
          <w:shd w:val="clear" w:color="auto" w:fill="FFFFFF"/>
        </w:rPr>
      </w:pPr>
      <w:r w:rsidRPr="00FB04A8">
        <w:rPr>
          <w:rFonts w:ascii="Helvetica" w:hAnsi="Helvetica" w:cs="Helvetica" w:hint="eastAsia"/>
          <w:color w:val="000000"/>
          <w:sz w:val="18"/>
          <w:szCs w:val="18"/>
          <w:shd w:val="clear" w:color="auto" w:fill="FFFFFF"/>
        </w:rPr>
        <w:t>9</w:t>
      </w:r>
      <w:r w:rsidR="00D672E3" w:rsidRPr="00FB04A8">
        <w:rPr>
          <w:rFonts w:ascii="Helvetica" w:hAnsi="Helvetica" w:cs="Helvetica" w:hint="eastAsia"/>
          <w:color w:val="000000"/>
          <w:sz w:val="18"/>
          <w:szCs w:val="18"/>
          <w:shd w:val="clear" w:color="auto" w:fill="FFFFFF"/>
        </w:rPr>
        <w:t xml:space="preserve">. </w:t>
      </w:r>
      <w:r w:rsidR="00160909" w:rsidRPr="00FB04A8">
        <w:rPr>
          <w:rFonts w:ascii="Helvetica" w:hAnsi="Helvetica" w:cs="Helvetica"/>
          <w:color w:val="000000"/>
          <w:sz w:val="18"/>
          <w:szCs w:val="18"/>
          <w:shd w:val="clear" w:color="auto" w:fill="FFFFFF"/>
        </w:rPr>
        <w:t>During his confinement by Tiberius a like omen had been interpreted as</w:t>
      </w:r>
      <w:r w:rsidR="00160909" w:rsidRPr="00FB04A8">
        <w:rPr>
          <w:rStyle w:val="apple-converted-space"/>
          <w:rFonts w:ascii="Helvetica" w:hAnsi="Helvetica" w:cs="Helvetica"/>
          <w:color w:val="000000"/>
          <w:sz w:val="18"/>
          <w:szCs w:val="18"/>
          <w:shd w:val="clear" w:color="auto" w:fill="FFFFFF"/>
        </w:rPr>
        <w:t> </w:t>
      </w:r>
      <w:r w:rsidR="00772D92">
        <w:rPr>
          <w:rStyle w:val="apple-converted-space"/>
          <w:rFonts w:ascii="Helvetica" w:hAnsi="Helvetica" w:cs="Helvetica" w:hint="eastAsia"/>
          <w:color w:val="000000"/>
          <w:sz w:val="18"/>
          <w:szCs w:val="18"/>
          <w:shd w:val="clear" w:color="auto" w:fill="FFFFFF"/>
        </w:rPr>
        <w:t>*</w:t>
      </w:r>
      <w:r w:rsidR="00160909" w:rsidRPr="00FB04A8">
        <w:rPr>
          <w:rFonts w:ascii="Helvetica" w:hAnsi="Helvetica" w:cs="Helvetica"/>
          <w:b/>
          <w:bCs/>
          <w:color w:val="000000"/>
          <w:sz w:val="18"/>
          <w:szCs w:val="18"/>
        </w:rPr>
        <w:t>portending</w:t>
      </w:r>
      <w:r w:rsidR="00772D92">
        <w:rPr>
          <w:rFonts w:ascii="Helvetica" w:hAnsi="Helvetica" w:cs="Helvetica" w:hint="eastAsia"/>
          <w:b/>
          <w:bCs/>
          <w:color w:val="000000"/>
          <w:sz w:val="18"/>
          <w:szCs w:val="18"/>
        </w:rPr>
        <w:t>*</w:t>
      </w:r>
      <w:r w:rsidR="00160909" w:rsidRPr="00FB04A8">
        <w:rPr>
          <w:rStyle w:val="apple-converted-space"/>
          <w:rFonts w:ascii="Helvetica" w:hAnsi="Helvetica" w:cs="Helvetica"/>
          <w:color w:val="000000"/>
          <w:sz w:val="18"/>
          <w:szCs w:val="18"/>
          <w:shd w:val="clear" w:color="auto" w:fill="FFFFFF"/>
        </w:rPr>
        <w:t> </w:t>
      </w:r>
      <w:r w:rsidR="00160909" w:rsidRPr="00FB04A8">
        <w:rPr>
          <w:rFonts w:ascii="Helvetica" w:hAnsi="Helvetica" w:cs="Helvetica"/>
          <w:color w:val="000000"/>
          <w:sz w:val="18"/>
          <w:szCs w:val="18"/>
          <w:shd w:val="clear" w:color="auto" w:fill="FFFFFF"/>
        </w:rPr>
        <w:t>his speedy release, with the warning that should he behold the same sight again he would die within five days.</w:t>
      </w:r>
      <w:r w:rsidR="00160909" w:rsidRPr="00FB04A8">
        <w:rPr>
          <w:rFonts w:ascii="Helvetica" w:hAnsi="Helvetica" w:cs="Helvetica"/>
          <w:color w:val="000000"/>
          <w:sz w:val="18"/>
          <w:szCs w:val="18"/>
        </w:rPr>
        <w:br/>
      </w:r>
      <w:r w:rsidR="00160909" w:rsidRPr="00FB04A8">
        <w:rPr>
          <w:rFonts w:ascii="Helvetica" w:hAnsi="Helvetica" w:cs="Helvetica" w:hint="eastAsia"/>
          <w:color w:val="000000"/>
          <w:sz w:val="18"/>
          <w:szCs w:val="18"/>
        </w:rPr>
        <w:t xml:space="preserve">A. </w:t>
      </w:r>
      <w:r w:rsidR="007707E7" w:rsidRPr="00FB04A8">
        <w:rPr>
          <w:rFonts w:ascii="Helvetica" w:hAnsi="Helvetica" w:cs="Helvetica" w:hint="eastAsia"/>
          <w:color w:val="000000"/>
          <w:sz w:val="18"/>
          <w:szCs w:val="18"/>
        </w:rPr>
        <w:t xml:space="preserve">exhibiting               B. deferring             C. foreshadowing          D. contracting   </w:t>
      </w:r>
    </w:p>
    <w:p w14:paraId="48F309D5" w14:textId="58323DB0" w:rsidR="00F2273D" w:rsidRPr="00FB04A8" w:rsidRDefault="00967A96" w:rsidP="00F2273D">
      <w:pPr>
        <w:rPr>
          <w:rFonts w:ascii="Helvetica" w:hAnsi="Helvetica" w:cs="Helvetica"/>
          <w:color w:val="000000"/>
          <w:sz w:val="18"/>
          <w:szCs w:val="18"/>
        </w:rPr>
      </w:pPr>
      <w:r w:rsidRPr="00FB04A8">
        <w:rPr>
          <w:rFonts w:ascii="Helvetica" w:hAnsi="Helvetica" w:cs="Helvetica" w:hint="eastAsia"/>
          <w:color w:val="000000"/>
          <w:sz w:val="18"/>
          <w:szCs w:val="18"/>
          <w:shd w:val="clear" w:color="auto" w:fill="FFFFFF"/>
        </w:rPr>
        <w:t>10</w:t>
      </w:r>
      <w:r w:rsidR="007707E7" w:rsidRPr="00FB04A8">
        <w:rPr>
          <w:rFonts w:ascii="Helvetica" w:hAnsi="Helvetica" w:cs="Helvetica" w:hint="eastAsia"/>
          <w:color w:val="000000"/>
          <w:sz w:val="18"/>
          <w:szCs w:val="18"/>
          <w:shd w:val="clear" w:color="auto" w:fill="FFFFFF"/>
        </w:rPr>
        <w:t xml:space="preserve">. </w:t>
      </w:r>
      <w:r w:rsidR="007707E7" w:rsidRPr="00FB04A8">
        <w:rPr>
          <w:rFonts w:ascii="Helvetica" w:hAnsi="Helvetica" w:cs="Helvetica"/>
          <w:color w:val="000000"/>
          <w:sz w:val="18"/>
          <w:szCs w:val="18"/>
          <w:shd w:val="clear" w:color="auto" w:fill="FFFFFF"/>
        </w:rPr>
        <w:t xml:space="preserve">All voyagers agree that for varied beauty of form and </w:t>
      </w:r>
      <w:proofErr w:type="spellStart"/>
      <w:r w:rsidR="007707E7" w:rsidRPr="00FB04A8">
        <w:rPr>
          <w:rFonts w:ascii="Helvetica" w:hAnsi="Helvetica" w:cs="Helvetica"/>
          <w:color w:val="000000"/>
          <w:sz w:val="18"/>
          <w:szCs w:val="18"/>
          <w:shd w:val="clear" w:color="auto" w:fill="FFFFFF"/>
        </w:rPr>
        <w:t>colour</w:t>
      </w:r>
      <w:proofErr w:type="spellEnd"/>
      <w:r w:rsidR="007707E7" w:rsidRPr="00FB04A8">
        <w:rPr>
          <w:rFonts w:ascii="Helvetica" w:hAnsi="Helvetica" w:cs="Helvetica"/>
          <w:color w:val="000000"/>
          <w:sz w:val="18"/>
          <w:szCs w:val="18"/>
          <w:shd w:val="clear" w:color="auto" w:fill="FFFFFF"/>
        </w:rPr>
        <w:t xml:space="preserve"> the Society Islands are unsurpassed in the Pacific. Innumerable rills gather in lovely streams, and, after heavy rains, torrents</w:t>
      </w:r>
      <w:r w:rsidR="007707E7" w:rsidRPr="00FB04A8">
        <w:rPr>
          <w:rStyle w:val="apple-converted-space"/>
          <w:rFonts w:ascii="Helvetica" w:hAnsi="Helvetica" w:cs="Helvetica"/>
          <w:color w:val="000000"/>
          <w:sz w:val="18"/>
          <w:szCs w:val="18"/>
          <w:shd w:val="clear" w:color="auto" w:fill="FFFFFF"/>
        </w:rPr>
        <w:t> </w:t>
      </w:r>
      <w:r w:rsidR="00772D92">
        <w:rPr>
          <w:rStyle w:val="apple-converted-space"/>
          <w:rFonts w:ascii="Helvetica" w:hAnsi="Helvetica" w:cs="Helvetica" w:hint="eastAsia"/>
          <w:color w:val="000000"/>
          <w:sz w:val="18"/>
          <w:szCs w:val="18"/>
          <w:shd w:val="clear" w:color="auto" w:fill="FFFFFF"/>
        </w:rPr>
        <w:t>*</w:t>
      </w:r>
      <w:r w:rsidR="007707E7" w:rsidRPr="00FB04A8">
        <w:rPr>
          <w:rFonts w:ascii="Helvetica" w:hAnsi="Helvetica" w:cs="Helvetica"/>
          <w:b/>
          <w:bCs/>
          <w:color w:val="000000"/>
          <w:sz w:val="18"/>
          <w:szCs w:val="18"/>
        </w:rPr>
        <w:t>precipitate</w:t>
      </w:r>
      <w:r w:rsidR="00772D92">
        <w:rPr>
          <w:rFonts w:ascii="Helvetica" w:hAnsi="Helvetica" w:cs="Helvetica" w:hint="eastAsia"/>
          <w:b/>
          <w:bCs/>
          <w:color w:val="000000"/>
          <w:sz w:val="18"/>
          <w:szCs w:val="18"/>
        </w:rPr>
        <w:t>*</w:t>
      </w:r>
      <w:r w:rsidR="007707E7" w:rsidRPr="00FB04A8">
        <w:rPr>
          <w:rStyle w:val="apple-converted-space"/>
          <w:rFonts w:ascii="Helvetica" w:hAnsi="Helvetica" w:cs="Helvetica"/>
          <w:color w:val="000000"/>
          <w:sz w:val="18"/>
          <w:szCs w:val="18"/>
          <w:shd w:val="clear" w:color="auto" w:fill="FFFFFF"/>
        </w:rPr>
        <w:t> </w:t>
      </w:r>
      <w:r w:rsidR="007707E7" w:rsidRPr="00FB04A8">
        <w:rPr>
          <w:rFonts w:ascii="Helvetica" w:hAnsi="Helvetica" w:cs="Helvetica"/>
          <w:color w:val="000000"/>
          <w:sz w:val="18"/>
          <w:szCs w:val="18"/>
          <w:shd w:val="clear" w:color="auto" w:fill="FFFFFF"/>
        </w:rPr>
        <w:t>themselves in grand cascades from the mountain cliffs - a feature so striking as to have attracted the attention of all voyagers, from Wallis downwards.</w:t>
      </w:r>
      <w:r w:rsidR="007707E7" w:rsidRPr="00FB04A8">
        <w:rPr>
          <w:rFonts w:ascii="Helvetica" w:hAnsi="Helvetica" w:cs="Helvetica"/>
          <w:color w:val="000000"/>
          <w:sz w:val="18"/>
          <w:szCs w:val="18"/>
        </w:rPr>
        <w:br/>
      </w:r>
      <w:r w:rsidR="004A644C" w:rsidRPr="00FB04A8">
        <w:rPr>
          <w:rFonts w:ascii="Helvetica" w:hAnsi="Helvetica" w:cs="Helvetica" w:hint="eastAsia"/>
          <w:color w:val="000000"/>
          <w:sz w:val="18"/>
          <w:szCs w:val="18"/>
        </w:rPr>
        <w:t xml:space="preserve">A. amass                B. plunge               C. dispatch               D. elongate </w:t>
      </w:r>
    </w:p>
    <w:p w14:paraId="2ECD06EC" w14:textId="77777777" w:rsidR="00476750" w:rsidRPr="00FB04A8" w:rsidRDefault="00967A96" w:rsidP="004E1C53">
      <w:pPr>
        <w:rPr>
          <w:rFonts w:ascii="Helvetica" w:hAnsi="Helvetica" w:cs="Helvetica"/>
          <w:color w:val="000000"/>
          <w:sz w:val="18"/>
          <w:szCs w:val="18"/>
          <w:shd w:val="clear" w:color="auto" w:fill="FFFFFF"/>
        </w:rPr>
      </w:pPr>
      <w:r w:rsidRPr="00FB04A8">
        <w:rPr>
          <w:rFonts w:ascii="Helvetica" w:eastAsia="宋体" w:hAnsi="Helvetica" w:cs="Helvetica" w:hint="eastAsia"/>
          <w:color w:val="000000"/>
          <w:kern w:val="0"/>
          <w:sz w:val="18"/>
          <w:szCs w:val="18"/>
        </w:rPr>
        <w:t>*11</w:t>
      </w:r>
      <w:r w:rsidR="002A2384" w:rsidRPr="00FB04A8">
        <w:rPr>
          <w:rFonts w:ascii="Helvetica" w:eastAsia="宋体" w:hAnsi="Helvetica" w:cs="Helvetica" w:hint="eastAsia"/>
          <w:color w:val="000000"/>
          <w:kern w:val="0"/>
          <w:sz w:val="18"/>
          <w:szCs w:val="18"/>
        </w:rPr>
        <w:t xml:space="preserve">. </w:t>
      </w:r>
      <w:r w:rsidR="00E1425D" w:rsidRPr="00FB04A8">
        <w:rPr>
          <w:rFonts w:ascii="Helvetica" w:hAnsi="Helvetica" w:cs="Helvetica"/>
          <w:color w:val="000000"/>
          <w:sz w:val="18"/>
          <w:szCs w:val="18"/>
          <w:shd w:val="clear" w:color="auto" w:fill="FFFFFF"/>
        </w:rPr>
        <w:t>Districts which had been notoriously deadly to Europeans were rendered comparatively healthy after the discovery, in 1899, of the species of mosquito which</w:t>
      </w:r>
      <w:r w:rsidR="00E1425D" w:rsidRPr="00FB04A8">
        <w:rPr>
          <w:rStyle w:val="apple-converted-space"/>
          <w:rFonts w:ascii="Helvetica" w:hAnsi="Helvetica" w:cs="Helvetica"/>
          <w:color w:val="000000"/>
          <w:sz w:val="18"/>
          <w:szCs w:val="18"/>
          <w:shd w:val="clear" w:color="auto" w:fill="FFFFFF"/>
        </w:rPr>
        <w:t> </w:t>
      </w:r>
      <w:r w:rsidR="00E1425D" w:rsidRPr="00FB04A8">
        <w:rPr>
          <w:rFonts w:ascii="Helvetica" w:hAnsi="Helvetica" w:cs="Helvetica"/>
          <w:b/>
          <w:bCs/>
          <w:color w:val="000000"/>
          <w:sz w:val="18"/>
          <w:szCs w:val="18"/>
        </w:rPr>
        <w:t>propagates</w:t>
      </w:r>
      <w:r w:rsidR="00E1425D" w:rsidRPr="00FB04A8">
        <w:rPr>
          <w:rStyle w:val="apple-converted-space"/>
          <w:rFonts w:ascii="Helvetica" w:hAnsi="Helvetica" w:cs="Helvetica"/>
          <w:color w:val="000000"/>
          <w:sz w:val="18"/>
          <w:szCs w:val="18"/>
          <w:shd w:val="clear" w:color="auto" w:fill="FFFFFF"/>
        </w:rPr>
        <w:t> </w:t>
      </w:r>
      <w:r w:rsidR="00E1425D" w:rsidRPr="00FB04A8">
        <w:rPr>
          <w:rFonts w:ascii="Helvetica" w:hAnsi="Helvetica" w:cs="Helvetica"/>
          <w:color w:val="000000"/>
          <w:sz w:val="18"/>
          <w:szCs w:val="18"/>
          <w:shd w:val="clear" w:color="auto" w:fill="FFFFFF"/>
        </w:rPr>
        <w:t>malarial fever, and the measures thereafter taken for its destruction and the filling up of swamps</w:t>
      </w:r>
      <w:r w:rsidR="00476750" w:rsidRPr="00FB04A8">
        <w:rPr>
          <w:rFonts w:ascii="Helvetica" w:hAnsi="Helvetica" w:cs="Helvetica" w:hint="eastAsia"/>
          <w:color w:val="000000"/>
          <w:sz w:val="18"/>
          <w:szCs w:val="18"/>
          <w:shd w:val="clear" w:color="auto" w:fill="FFFFFF"/>
        </w:rPr>
        <w:t>。</w:t>
      </w:r>
    </w:p>
    <w:p w14:paraId="0A8F5DB6" w14:textId="77777777" w:rsidR="00476750" w:rsidRPr="00FB04A8" w:rsidRDefault="00476750" w:rsidP="004E1C53">
      <w:pPr>
        <w:rPr>
          <w:rFonts w:ascii="Helvetica" w:hAnsi="Helvetica" w:cs="Helvetica"/>
          <w:color w:val="000000"/>
          <w:sz w:val="18"/>
          <w:szCs w:val="18"/>
          <w:shd w:val="clear" w:color="auto" w:fill="FFFFFF"/>
        </w:rPr>
      </w:pPr>
      <w:r w:rsidRPr="00FB04A8">
        <w:rPr>
          <w:rFonts w:ascii="Helvetica" w:hAnsi="Helvetica" w:cs="Helvetica" w:hint="eastAsia"/>
          <w:color w:val="000000"/>
          <w:sz w:val="18"/>
          <w:szCs w:val="18"/>
          <w:shd w:val="clear" w:color="auto" w:fill="FFFFFF"/>
        </w:rPr>
        <w:t>A. proliferates              B. prohibits        C. annihilates        D. escalates</w:t>
      </w:r>
    </w:p>
    <w:p w14:paraId="390AB7A7" w14:textId="77777777" w:rsidR="004E1C53" w:rsidRPr="00F12464" w:rsidRDefault="004E1C53" w:rsidP="004E1C53">
      <w:pPr>
        <w:rPr>
          <w:rFonts w:ascii="Helvetica" w:hAnsi="Helvetica" w:cs="Helvetica"/>
          <w:color w:val="000000"/>
          <w:sz w:val="16"/>
          <w:szCs w:val="16"/>
        </w:rPr>
      </w:pPr>
      <w:r w:rsidRPr="004E1C53">
        <w:rPr>
          <w:rFonts w:ascii="Helvetica" w:eastAsia="宋体" w:hAnsi="Helvetica" w:cs="Helvetica"/>
          <w:color w:val="000000"/>
          <w:kern w:val="0"/>
          <w:sz w:val="16"/>
          <w:szCs w:val="16"/>
        </w:rPr>
        <w:br/>
      </w:r>
    </w:p>
    <w:p w14:paraId="6B3465C5" w14:textId="77777777" w:rsidR="003F3487" w:rsidRDefault="003F3487" w:rsidP="00195642"/>
    <w:p w14:paraId="54312A2E" w14:textId="77777777" w:rsidR="00497121" w:rsidRDefault="00497121" w:rsidP="00324BD9">
      <w:pPr>
        <w:rPr>
          <w:b/>
        </w:rPr>
      </w:pPr>
      <w:r w:rsidRPr="00497121">
        <w:rPr>
          <w:rFonts w:hint="eastAsia"/>
          <w:b/>
        </w:rPr>
        <w:lastRenderedPageBreak/>
        <w:t>R</w:t>
      </w:r>
      <w:r w:rsidRPr="00497121">
        <w:rPr>
          <w:b/>
        </w:rPr>
        <w:t>eading Comprehension</w:t>
      </w:r>
    </w:p>
    <w:p w14:paraId="1DB060CB" w14:textId="0265CE08" w:rsidR="00324BD9" w:rsidRPr="00324BD9" w:rsidRDefault="009B4C51" w:rsidP="00324BD9">
      <w:r>
        <w:rPr>
          <w:rFonts w:hint="eastAsia"/>
        </w:rPr>
        <w:t>1</w:t>
      </w:r>
      <w:r>
        <w:t>.</w:t>
      </w:r>
      <w:r w:rsidRPr="00324BD9">
        <w:t xml:space="preserve"> </w:t>
      </w:r>
      <w:r w:rsidR="00324BD9" w:rsidRPr="00324BD9">
        <w:t>A third possibility is that children will not be able to tell their own "life story" until they understand something about the general form stories take, that is, the structure of narratives. Knowledge about narratives arises from social interactions, particularly the storytelling that children experience from parents and the attempts parents make to talk with children about past events in their lives. When parents talk with children about "what we did today" or "last week" or "last year," they guide the children's formation of a framework for talking about the past. They also provide children with reminders about the memory and relay the message that memories are valued as part of the cultural experience. It is interesting to note that some studies show Caucasian American children have earlier childhood memories than Korean children do. Furthermore, other studies show that Caucasian American mother-child pairs talk about past events three times more often than do Korean mother-child pai</w:t>
      </w:r>
      <w:r w:rsidR="00324BD9">
        <w:t xml:space="preserve">rs. Thus, the types of social </w:t>
      </w:r>
      <w:r w:rsidR="00324BD9" w:rsidRPr="00324BD9">
        <w:t xml:space="preserve">experiences children have </w:t>
      </w:r>
      <w:proofErr w:type="gramStart"/>
      <w:r w:rsidR="00324BD9" w:rsidRPr="00324BD9">
        <w:t>do</w:t>
      </w:r>
      <w:proofErr w:type="gramEnd"/>
      <w:r w:rsidR="00324BD9" w:rsidRPr="00324BD9">
        <w:t xml:space="preserve"> factor into the development of autobiographical memories.</w:t>
      </w:r>
    </w:p>
    <w:p w14:paraId="127DFD6D" w14:textId="77777777" w:rsidR="00324BD9" w:rsidRPr="003B2C1D" w:rsidRDefault="004263D6" w:rsidP="00324BD9">
      <w:pPr>
        <w:rPr>
          <w:b/>
        </w:rPr>
      </w:pPr>
      <w:r>
        <w:rPr>
          <w:rFonts w:hint="eastAsia"/>
          <w:b/>
        </w:rPr>
        <w:t xml:space="preserve">1. </w:t>
      </w:r>
      <w:r w:rsidR="00324BD9" w:rsidRPr="003B2C1D">
        <w:rPr>
          <w:b/>
        </w:rPr>
        <w:t>According to paragraph 4, the studies of Caucasian American and Korean children suggest which of the following?</w:t>
      </w:r>
    </w:p>
    <w:p w14:paraId="0670027D" w14:textId="04B27C27" w:rsidR="00324BD9" w:rsidRPr="00324BD9" w:rsidRDefault="004C0A54" w:rsidP="00324BD9">
      <w:r>
        <w:rPr>
          <w:rFonts w:hint="eastAsia"/>
        </w:rPr>
        <w:t>A.</w:t>
      </w:r>
      <w:r>
        <w:t xml:space="preserve"> </w:t>
      </w:r>
      <w:r w:rsidR="00324BD9" w:rsidRPr="00324BD9">
        <w:t>Autobiographical memories develop similarly across all cultures.</w:t>
      </w:r>
    </w:p>
    <w:p w14:paraId="121C1841" w14:textId="5016D14A" w:rsidR="00324BD9" w:rsidRPr="00324BD9" w:rsidRDefault="004C0A54" w:rsidP="00324BD9">
      <w:r>
        <w:rPr>
          <w:rFonts w:hint="eastAsia"/>
        </w:rPr>
        <w:t>B.</w:t>
      </w:r>
      <w:r>
        <w:t xml:space="preserve"> </w:t>
      </w:r>
      <w:r w:rsidR="00324BD9" w:rsidRPr="00324BD9">
        <w:t>Parents from different cultures tell their children different kinds of stories about the past.</w:t>
      </w:r>
    </w:p>
    <w:p w14:paraId="5ADB3AD9" w14:textId="3F504163" w:rsidR="00324BD9" w:rsidRPr="00324BD9" w:rsidRDefault="004C0A54" w:rsidP="00324BD9">
      <w:r>
        <w:rPr>
          <w:rFonts w:hint="eastAsia"/>
        </w:rPr>
        <w:t>C.</w:t>
      </w:r>
      <w:r>
        <w:t xml:space="preserve"> </w:t>
      </w:r>
      <w:r w:rsidR="00324BD9" w:rsidRPr="00324BD9">
        <w:t>Children's pleasure in hearing stories varies from culture to culture.</w:t>
      </w:r>
    </w:p>
    <w:p w14:paraId="276D6A61" w14:textId="381DF497" w:rsidR="00324BD9" w:rsidRDefault="004C0A54" w:rsidP="00324BD9">
      <w:r>
        <w:rPr>
          <w:rFonts w:hint="eastAsia"/>
        </w:rPr>
        <w:t>D.</w:t>
      </w:r>
      <w:r>
        <w:t xml:space="preserve"> </w:t>
      </w:r>
      <w:r w:rsidR="00324BD9" w:rsidRPr="00324BD9">
        <w:t>The kinds of interactions children have with their parents affect the development of autobiographical memories.</w:t>
      </w:r>
    </w:p>
    <w:p w14:paraId="74107DED" w14:textId="4A66302C" w:rsidR="00497121" w:rsidRPr="00497121" w:rsidRDefault="009B4C51" w:rsidP="00497121">
      <w:r>
        <w:rPr>
          <w:rFonts w:hint="eastAsia"/>
        </w:rPr>
        <w:t>2</w:t>
      </w:r>
      <w:r>
        <w:t xml:space="preserve">. </w:t>
      </w:r>
      <w:r w:rsidR="00497121" w:rsidRPr="00497121">
        <w:t xml:space="preserve">Perhaps the explanation goes back to some ideas raised by influential Swiss psychologist Jean Piaget—namely, that children under age two years represent events in a qualitatively different form than older children do. According to this line of thought, the verbal abilities that blossom in the </w:t>
      </w:r>
      <w:proofErr w:type="gramStart"/>
      <w:r w:rsidR="00497121" w:rsidRPr="00497121">
        <w:t>two year old</w:t>
      </w:r>
      <w:proofErr w:type="gramEnd"/>
      <w:r w:rsidR="00497121" w:rsidRPr="00497121">
        <w:t xml:space="preserve"> allow events to be coded in a form radically different from the action-based codes of the infant. Verbal abilities of </w:t>
      </w:r>
      <w:proofErr w:type="gramStart"/>
      <w:r w:rsidR="00497121" w:rsidRPr="00497121">
        <w:t>one year</w:t>
      </w:r>
      <w:proofErr w:type="gramEnd"/>
      <w:r w:rsidR="00497121" w:rsidRPr="00497121">
        <w:t xml:space="preserve"> </w:t>
      </w:r>
      <w:proofErr w:type="spellStart"/>
      <w:r w:rsidR="00497121" w:rsidRPr="00497121">
        <w:t>olds</w:t>
      </w:r>
      <w:proofErr w:type="spellEnd"/>
      <w:r w:rsidR="00497121" w:rsidRPr="00497121">
        <w:t xml:space="preserve"> are, in fact, related to their memories for events one year later. When researchers had </w:t>
      </w:r>
      <w:proofErr w:type="gramStart"/>
      <w:r w:rsidR="00497121" w:rsidRPr="00497121">
        <w:t>one year</w:t>
      </w:r>
      <w:proofErr w:type="gramEnd"/>
      <w:r w:rsidR="00497121" w:rsidRPr="00497121">
        <w:t xml:space="preserve"> </w:t>
      </w:r>
      <w:proofErr w:type="spellStart"/>
      <w:r w:rsidR="00497121" w:rsidRPr="00497121">
        <w:t>olds</w:t>
      </w:r>
      <w:proofErr w:type="spellEnd"/>
      <w:r w:rsidR="00497121" w:rsidRPr="00497121">
        <w:t xml:space="preserve"> imitate an action sequence one year after they first saw it, there was correlation between the children's verbal skills at the time they first saw the event and their success on the later memory task. However, even children with low verbal skills showed evidence of remembering the event; thus, memories may be facilitated by but are not dependent on those verbal skills.</w:t>
      </w:r>
    </w:p>
    <w:p w14:paraId="37BBD420" w14:textId="77777777" w:rsidR="00497121" w:rsidRPr="00497121" w:rsidRDefault="00497121" w:rsidP="00497121">
      <w:pPr>
        <w:rPr>
          <w:b/>
        </w:rPr>
      </w:pPr>
      <w:r w:rsidRPr="00497121">
        <w:rPr>
          <w:b/>
        </w:rPr>
        <w:t>2. In paragraph 2, why does the author provide the information that children with low verbal skills showed evidence of remembering a past event?</w:t>
      </w:r>
    </w:p>
    <w:p w14:paraId="3BC5A02C" w14:textId="48C4DBE6" w:rsidR="00497121" w:rsidRPr="00497121" w:rsidRDefault="004C0A54" w:rsidP="00497121">
      <w:r>
        <w:t xml:space="preserve">A. </w:t>
      </w:r>
      <w:r w:rsidR="00497121" w:rsidRPr="00497121">
        <w:t>To provide evidence that memories do not depend only upon verbal skills</w:t>
      </w:r>
    </w:p>
    <w:p w14:paraId="279E9BF1" w14:textId="4FCED0DF" w:rsidR="00497121" w:rsidRPr="00497121" w:rsidRDefault="004C0A54" w:rsidP="00497121">
      <w:r>
        <w:t xml:space="preserve">B. </w:t>
      </w:r>
      <w:r w:rsidR="00497121" w:rsidRPr="00497121">
        <w:t xml:space="preserve">To challenge the idea that </w:t>
      </w:r>
      <w:proofErr w:type="gramStart"/>
      <w:r w:rsidR="00497121" w:rsidRPr="00497121">
        <w:t>one year</w:t>
      </w:r>
      <w:proofErr w:type="gramEnd"/>
      <w:r w:rsidR="00497121" w:rsidRPr="00497121">
        <w:t xml:space="preserve"> </w:t>
      </w:r>
      <w:proofErr w:type="spellStart"/>
      <w:r w:rsidR="00497121" w:rsidRPr="00497121">
        <w:t>olds</w:t>
      </w:r>
      <w:proofErr w:type="spellEnd"/>
      <w:r w:rsidR="00497121" w:rsidRPr="00497121">
        <w:t xml:space="preserve"> are too young to form memories</w:t>
      </w:r>
    </w:p>
    <w:p w14:paraId="0AD12BDE" w14:textId="7BF07D9B" w:rsidR="00497121" w:rsidRPr="00497121" w:rsidRDefault="004C0A54" w:rsidP="00497121">
      <w:r>
        <w:t xml:space="preserve">C. </w:t>
      </w:r>
      <w:r w:rsidR="00497121" w:rsidRPr="00497121">
        <w:t xml:space="preserve">To argue that the memory of </w:t>
      </w:r>
      <w:proofErr w:type="gramStart"/>
      <w:r w:rsidR="00497121" w:rsidRPr="00497121">
        <w:t>one year</w:t>
      </w:r>
      <w:proofErr w:type="gramEnd"/>
      <w:r w:rsidR="00497121" w:rsidRPr="00497121">
        <w:t xml:space="preserve"> </w:t>
      </w:r>
      <w:proofErr w:type="spellStart"/>
      <w:r w:rsidR="00497121" w:rsidRPr="00497121">
        <w:t>olds</w:t>
      </w:r>
      <w:proofErr w:type="spellEnd"/>
      <w:r w:rsidR="00497121" w:rsidRPr="00497121">
        <w:t xml:space="preserve"> depends only on action-based codes</w:t>
      </w:r>
    </w:p>
    <w:p w14:paraId="158CA9C9" w14:textId="19DB5AE7" w:rsidR="00324BD9" w:rsidRPr="00324BD9" w:rsidRDefault="00CA7539" w:rsidP="00497121">
      <w:r>
        <w:t xml:space="preserve">D. </w:t>
      </w:r>
      <w:r w:rsidR="00497121" w:rsidRPr="00497121">
        <w:t>To suggest that Piaget later revised his findings on the correlation between memory and verbal ability</w:t>
      </w:r>
    </w:p>
    <w:p w14:paraId="5C9731B6" w14:textId="5575B100" w:rsidR="008F6D98" w:rsidRPr="003B2C1D" w:rsidRDefault="009B4C51" w:rsidP="003B2C1D">
      <w:r>
        <w:rPr>
          <w:rFonts w:hint="eastAsia"/>
        </w:rPr>
        <w:t>3</w:t>
      </w:r>
      <w:r>
        <w:t>.</w:t>
      </w:r>
      <w:r w:rsidRPr="003B2C1D">
        <w:t xml:space="preserve"> </w:t>
      </w:r>
      <w:r w:rsidR="008F6D98" w:rsidRPr="003B2C1D">
        <w:t xml:space="preserve">Such techniques, however, have limitations. First, the observation may be unreliable in that two or more observers may not agree that the </w:t>
      </w:r>
      <w:proofErr w:type="gramStart"/>
      <w:r w:rsidR="008F6D98" w:rsidRPr="003B2C1D">
        <w:t>particular response</w:t>
      </w:r>
      <w:proofErr w:type="gramEnd"/>
      <w:r w:rsidR="008F6D98" w:rsidRPr="003B2C1D">
        <w:t xml:space="preserve"> occurred, or to what degree it occurred. Second, responses are difficult to quantify. Often the rapid and diffuse movements of the infant make it difficult to get an accurate record of the number of responses. The third, and most potent, limitation is that it is not possible to be certain that the infant's response was due to the stimulus presented or to a change from no stimulus to a stimulus. The infant may be responding to aspects of the stimulus different than those identified by the investigator. </w:t>
      </w:r>
      <w:r w:rsidR="008F6D98" w:rsidRPr="003B2C1D">
        <w:lastRenderedPageBreak/>
        <w:t xml:space="preserve">Therefore, when observational assessment is used as a technique for studying infant perceptual abilities, care must be taken not to overgeneralize from the data or to rely on one or two studies as conclusive evidence of a </w:t>
      </w:r>
      <w:proofErr w:type="gramStart"/>
      <w:r w:rsidR="008F6D98" w:rsidRPr="003B2C1D">
        <w:t>particular perceptual</w:t>
      </w:r>
      <w:proofErr w:type="gramEnd"/>
      <w:r w:rsidR="008F6D98" w:rsidRPr="003B2C1D">
        <w:t xml:space="preserve"> ability of the infant.</w:t>
      </w:r>
    </w:p>
    <w:p w14:paraId="2F5B0AB4" w14:textId="77777777" w:rsidR="008F6D98" w:rsidRPr="003B2C1D" w:rsidRDefault="004263D6" w:rsidP="003B2C1D">
      <w:pPr>
        <w:rPr>
          <w:b/>
        </w:rPr>
      </w:pPr>
      <w:r>
        <w:rPr>
          <w:rFonts w:hint="eastAsia"/>
          <w:b/>
        </w:rPr>
        <w:t xml:space="preserve">3. </w:t>
      </w:r>
      <w:r w:rsidR="008F6D98" w:rsidRPr="003B2C1D">
        <w:rPr>
          <w:b/>
        </w:rPr>
        <w:t>Which of the following is NOT mentioned in paragraph 2 as a problem in using the technique of direct observation?</w:t>
      </w:r>
    </w:p>
    <w:p w14:paraId="52B67155" w14:textId="7B1AA68E" w:rsidR="008F6D98" w:rsidRPr="003B2C1D" w:rsidRDefault="00CA7539" w:rsidP="003B2C1D">
      <w:r>
        <w:t xml:space="preserve">A. </w:t>
      </w:r>
      <w:r w:rsidR="008F6D98" w:rsidRPr="003B2C1D">
        <w:t>It is impossible to be certain of the actual cause of an infant's response.</w:t>
      </w:r>
    </w:p>
    <w:p w14:paraId="3C26B0D5" w14:textId="229D0E6E" w:rsidR="008F6D98" w:rsidRPr="003B2C1D" w:rsidRDefault="00CA7539" w:rsidP="003B2C1D">
      <w:r>
        <w:t xml:space="preserve">B. </w:t>
      </w:r>
      <w:r w:rsidR="008F6D98" w:rsidRPr="003B2C1D">
        <w:t>Infants' responses, which occur quickly and diffusely, are often difficult to measure.</w:t>
      </w:r>
    </w:p>
    <w:p w14:paraId="335AA4E2" w14:textId="08CCB3F4" w:rsidR="008F6D98" w:rsidRPr="003B2C1D" w:rsidRDefault="00CA7539" w:rsidP="003B2C1D">
      <w:r>
        <w:t xml:space="preserve">C. </w:t>
      </w:r>
      <w:r w:rsidR="008F6D98" w:rsidRPr="003B2C1D">
        <w:t>Infants do not respond well to stimuli presented in an unnatural laboratory setting.</w:t>
      </w:r>
    </w:p>
    <w:p w14:paraId="37745336" w14:textId="48B2FAAB" w:rsidR="008F6D98" w:rsidRDefault="00CA7539" w:rsidP="003B2C1D">
      <w:r>
        <w:t xml:space="preserve">D. </w:t>
      </w:r>
      <w:r w:rsidR="008F6D98" w:rsidRPr="003B2C1D">
        <w:t>It may be difficult for observers to agree on the presence or the degree of a response.</w:t>
      </w:r>
    </w:p>
    <w:p w14:paraId="6A5462F9" w14:textId="07C3537C" w:rsidR="004263D6" w:rsidRPr="004263D6" w:rsidRDefault="009B4C51" w:rsidP="004263D6">
      <w:r>
        <w:t xml:space="preserve">4. </w:t>
      </w:r>
      <w:r w:rsidR="004263D6" w:rsidRPr="004263D6">
        <w:t xml:space="preserve">The most influential proponent of the coastal migration route has been Canadian archaeologist Knut Fladmark. He theorized that with the use of watercraft, people gradually colonized unglaciated refuges and areas along the continental shelf exposed by the lower sea level. </w:t>
      </w:r>
      <w:r w:rsidR="004263D6" w:rsidRPr="004263D6">
        <w:rPr>
          <w:u w:val="single"/>
        </w:rPr>
        <w:t xml:space="preserve">Fladmark’s hypothesis </w:t>
      </w:r>
      <w:r w:rsidR="00CB2EDF">
        <w:rPr>
          <w:u w:val="single"/>
        </w:rPr>
        <w:t>received additional support</w:t>
      </w:r>
      <w:r w:rsidR="004263D6" w:rsidRPr="004263D6">
        <w:rPr>
          <w:u w:val="single"/>
        </w:rPr>
        <w:t xml:space="preserve"> from the fact that the greatest diversity in native American languages occurs along the west coast of the Americas, suggesting that this region has been settled the longest.</w:t>
      </w:r>
      <w:r w:rsidR="004263D6" w:rsidRPr="004263D6">
        <w:t xml:space="preserve"> </w:t>
      </w:r>
    </w:p>
    <w:p w14:paraId="4265E03F" w14:textId="77777777" w:rsidR="004263D6" w:rsidRPr="004263D6" w:rsidRDefault="00CB2EDF" w:rsidP="004263D6">
      <w:pPr>
        <w:rPr>
          <w:b/>
        </w:rPr>
      </w:pPr>
      <w:r>
        <w:rPr>
          <w:rFonts w:hint="eastAsia"/>
          <w:b/>
        </w:rPr>
        <w:t>4</w:t>
      </w:r>
      <w:r w:rsidR="004263D6" w:rsidRPr="004263D6">
        <w:rPr>
          <w:rFonts w:hint="eastAsia"/>
          <w:b/>
        </w:rPr>
        <w:t xml:space="preserve">. </w:t>
      </w:r>
      <w:r w:rsidR="004263D6" w:rsidRPr="004263D6">
        <w:rPr>
          <w:b/>
        </w:rPr>
        <w:t xml:space="preserve">Which of the sentences below best expresses the essential information in the highlighted sentence in the passage? Incorrect choices change the meaning in important ways to leave out essential information. </w:t>
      </w:r>
    </w:p>
    <w:p w14:paraId="5958990B" w14:textId="3847835E" w:rsidR="004263D6" w:rsidRPr="004263D6" w:rsidRDefault="00CA7539" w:rsidP="004263D6">
      <w:r>
        <w:t xml:space="preserve">A. </w:t>
      </w:r>
      <w:r w:rsidR="004263D6" w:rsidRPr="004263D6">
        <w:t>Because this region has been settled the longest, it also displays the greatest diversity in Native American languages.</w:t>
      </w:r>
    </w:p>
    <w:p w14:paraId="36F411C4" w14:textId="56F008FE" w:rsidR="004263D6" w:rsidRPr="004263D6" w:rsidRDefault="00CA7539" w:rsidP="004263D6">
      <w:r>
        <w:t xml:space="preserve">B. </w:t>
      </w:r>
      <w:proofErr w:type="spellStart"/>
      <w:r w:rsidR="004263D6" w:rsidRPr="004263D6">
        <w:t>Fladmark's</w:t>
      </w:r>
      <w:proofErr w:type="spellEnd"/>
      <w:r w:rsidR="004263D6" w:rsidRPr="004263D6">
        <w:t xml:space="preserve"> hypothesis states that the west coast of the Americas has been settled longer than any other region.</w:t>
      </w:r>
    </w:p>
    <w:p w14:paraId="4C5A4CB7" w14:textId="5BC8CB29" w:rsidR="004263D6" w:rsidRPr="004263D6" w:rsidRDefault="00CA7539" w:rsidP="004263D6">
      <w:r>
        <w:t xml:space="preserve">C. </w:t>
      </w:r>
      <w:r w:rsidR="004263D6" w:rsidRPr="004263D6">
        <w:t xml:space="preserve">The fact that the greatest diversity of Native American languages occurs along the west coast of the Americans lends strength to </w:t>
      </w:r>
      <w:proofErr w:type="spellStart"/>
      <w:r w:rsidR="004263D6" w:rsidRPr="004263D6">
        <w:t>Fradmark's</w:t>
      </w:r>
      <w:proofErr w:type="spellEnd"/>
      <w:r w:rsidR="004263D6" w:rsidRPr="004263D6">
        <w:t xml:space="preserve"> hypothesis.</w:t>
      </w:r>
    </w:p>
    <w:p w14:paraId="3F3DF161" w14:textId="6B9F44FD" w:rsidR="004263D6" w:rsidRPr="004263D6" w:rsidRDefault="00CA7539" w:rsidP="004263D6">
      <w:r>
        <w:t xml:space="preserve">D. </w:t>
      </w:r>
      <w:r w:rsidR="004263D6" w:rsidRPr="004263D6">
        <w:t xml:space="preserve">According to </w:t>
      </w:r>
      <w:proofErr w:type="spellStart"/>
      <w:r w:rsidR="004263D6" w:rsidRPr="004263D6">
        <w:t>Fladmark</w:t>
      </w:r>
      <w:proofErr w:type="spellEnd"/>
      <w:r w:rsidR="004263D6" w:rsidRPr="004263D6">
        <w:t xml:space="preserve">, Native American languages have survived the longest along the west coast of the Americas. </w:t>
      </w:r>
    </w:p>
    <w:p w14:paraId="63B3AFF5" w14:textId="0910AE2C" w:rsidR="00CB2EDF" w:rsidRPr="00CB2EDF" w:rsidRDefault="009B4C51" w:rsidP="00CB2EDF">
      <w:r>
        <w:t xml:space="preserve">5. </w:t>
      </w:r>
      <w:bookmarkStart w:id="1" w:name="_GoBack"/>
      <w:bookmarkEnd w:id="1"/>
      <w:r w:rsidR="00CB2EDF" w:rsidRPr="00CB2EDF">
        <w:t>Support is growing for the alternative theory that people using watercraft, possibly skin boats, moved southward from Beringia along the Gulf of Alaska and then southward along the Northwest coast of North America possibly as early as 16,000 years ago. This route would have enabled humans to enter southern areas of the Americas prior to the melting of the continental glaciers. Until the early 1970s,</w:t>
      </w:r>
      <w:r w:rsidR="00834A94">
        <w:t xml:space="preserve"> </w:t>
      </w:r>
      <w:r w:rsidR="00CB2EDF" w:rsidRPr="00CB2EDF">
        <w:t xml:space="preserve">most archaeologists did not consider the coast a possible migration route into the Americas because geologists originally believed that during the last Ice Age the entire Northwest Coast was covered by glacial ice. It had been assumed that the ice extended westward from the Alaskan/Canadian mountains to the very edge of the continental shelf, the flat, submerged part of the continent that extends into the ocean. This would have created a barrier of ice extending from the Alaska Peninsula, through the Gulf of Alaska and southward along the Northwest Coast of north America to what is today the state of Washington. </w:t>
      </w:r>
    </w:p>
    <w:p w14:paraId="7F722ACF" w14:textId="77777777" w:rsidR="00CB2EDF" w:rsidRPr="00CB2EDF" w:rsidRDefault="00CB2EDF" w:rsidP="00CB2EDF">
      <w:pPr>
        <w:rPr>
          <w:b/>
        </w:rPr>
      </w:pPr>
      <w:r w:rsidRPr="00CB2EDF">
        <w:rPr>
          <w:rFonts w:hint="eastAsia"/>
          <w:b/>
        </w:rPr>
        <w:t>5. This p</w:t>
      </w:r>
      <w:r w:rsidRPr="00CB2EDF">
        <w:rPr>
          <w:b/>
        </w:rPr>
        <w:t xml:space="preserve">aragraph begins by presenting a theory and then goes on to </w:t>
      </w:r>
    </w:p>
    <w:p w14:paraId="59E13B1D" w14:textId="4ADCCBBA" w:rsidR="00CB2EDF" w:rsidRPr="00CB2EDF" w:rsidRDefault="00CA7539" w:rsidP="00CB2EDF">
      <w:r>
        <w:t xml:space="preserve">A. </w:t>
      </w:r>
      <w:r w:rsidR="00CB2EDF" w:rsidRPr="00CB2EDF">
        <w:t>discuss why the theory was rapidly accepted but then rejected</w:t>
      </w:r>
    </w:p>
    <w:p w14:paraId="30A5A160" w14:textId="7F21CA2A" w:rsidR="00CB2EDF" w:rsidRPr="00CB2EDF" w:rsidRDefault="00CA7539" w:rsidP="00CB2EDF">
      <w:r>
        <w:t xml:space="preserve">B. </w:t>
      </w:r>
      <w:r w:rsidR="00CB2EDF" w:rsidRPr="00CB2EDF">
        <w:t>present the evidence on which the theory was based</w:t>
      </w:r>
    </w:p>
    <w:p w14:paraId="5D2CB18C" w14:textId="3FFDF992" w:rsidR="00CB2EDF" w:rsidRPr="00CB2EDF" w:rsidRDefault="00CA7539" w:rsidP="00CB2EDF">
      <w:r>
        <w:t xml:space="preserve">C. </w:t>
      </w:r>
      <w:r w:rsidR="00CB2EDF" w:rsidRPr="00CB2EDF">
        <w:t>cite evidence that now shows that the theory is incorrect</w:t>
      </w:r>
    </w:p>
    <w:p w14:paraId="16A42140" w14:textId="2F71DC49" w:rsidR="00CB2EDF" w:rsidRPr="00CB2EDF" w:rsidRDefault="00CA7539" w:rsidP="00CB2EDF">
      <w:r>
        <w:t xml:space="preserve">D. </w:t>
      </w:r>
      <w:r w:rsidR="00CB2EDF" w:rsidRPr="00CB2EDF">
        <w:t>explain why the theory was not initially considered plausible</w:t>
      </w:r>
    </w:p>
    <w:p w14:paraId="319C627A" w14:textId="77777777" w:rsidR="00CB2EDF" w:rsidRPr="000D37DD" w:rsidRDefault="00CB2EDF" w:rsidP="00CB2EDF"/>
    <w:sectPr w:rsidR="00CB2EDF" w:rsidRPr="000D37DD" w:rsidSect="00F65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15981" w14:textId="77777777" w:rsidR="006E5905" w:rsidRDefault="006E5905" w:rsidP="00250819">
      <w:r>
        <w:separator/>
      </w:r>
    </w:p>
  </w:endnote>
  <w:endnote w:type="continuationSeparator" w:id="0">
    <w:p w14:paraId="461C3451" w14:textId="77777777" w:rsidR="006E5905" w:rsidRDefault="006E5905" w:rsidP="0025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FD369" w14:textId="77777777" w:rsidR="006E5905" w:rsidRDefault="006E5905" w:rsidP="00250819">
      <w:r>
        <w:separator/>
      </w:r>
    </w:p>
  </w:footnote>
  <w:footnote w:type="continuationSeparator" w:id="0">
    <w:p w14:paraId="28EE58F2" w14:textId="77777777" w:rsidR="006E5905" w:rsidRDefault="006E5905" w:rsidP="002508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E7654"/>
    <w:multiLevelType w:val="hybridMultilevel"/>
    <w:tmpl w:val="6DC0C988"/>
    <w:lvl w:ilvl="0" w:tplc="182A5B7A">
      <w:start w:val="1"/>
      <w:numFmt w:val="bullet"/>
      <w:lvlText w:val=""/>
      <w:lvlJc w:val="left"/>
      <w:pPr>
        <w:tabs>
          <w:tab w:val="num" w:pos="720"/>
        </w:tabs>
        <w:ind w:left="720" w:hanging="360"/>
      </w:pPr>
      <w:rPr>
        <w:rFonts w:ascii="Wingdings" w:hAnsi="Wingdings" w:hint="default"/>
      </w:rPr>
    </w:lvl>
    <w:lvl w:ilvl="1" w:tplc="AD5E830A" w:tentative="1">
      <w:start w:val="1"/>
      <w:numFmt w:val="bullet"/>
      <w:lvlText w:val=""/>
      <w:lvlJc w:val="left"/>
      <w:pPr>
        <w:tabs>
          <w:tab w:val="num" w:pos="1440"/>
        </w:tabs>
        <w:ind w:left="1440" w:hanging="360"/>
      </w:pPr>
      <w:rPr>
        <w:rFonts w:ascii="Wingdings" w:hAnsi="Wingdings" w:hint="default"/>
      </w:rPr>
    </w:lvl>
    <w:lvl w:ilvl="2" w:tplc="AF2A79FE" w:tentative="1">
      <w:start w:val="1"/>
      <w:numFmt w:val="bullet"/>
      <w:lvlText w:val=""/>
      <w:lvlJc w:val="left"/>
      <w:pPr>
        <w:tabs>
          <w:tab w:val="num" w:pos="2160"/>
        </w:tabs>
        <w:ind w:left="2160" w:hanging="360"/>
      </w:pPr>
      <w:rPr>
        <w:rFonts w:ascii="Wingdings" w:hAnsi="Wingdings" w:hint="default"/>
      </w:rPr>
    </w:lvl>
    <w:lvl w:ilvl="3" w:tplc="6C34A00E" w:tentative="1">
      <w:start w:val="1"/>
      <w:numFmt w:val="bullet"/>
      <w:lvlText w:val=""/>
      <w:lvlJc w:val="left"/>
      <w:pPr>
        <w:tabs>
          <w:tab w:val="num" w:pos="2880"/>
        </w:tabs>
        <w:ind w:left="2880" w:hanging="360"/>
      </w:pPr>
      <w:rPr>
        <w:rFonts w:ascii="Wingdings" w:hAnsi="Wingdings" w:hint="default"/>
      </w:rPr>
    </w:lvl>
    <w:lvl w:ilvl="4" w:tplc="ABAEE576" w:tentative="1">
      <w:start w:val="1"/>
      <w:numFmt w:val="bullet"/>
      <w:lvlText w:val=""/>
      <w:lvlJc w:val="left"/>
      <w:pPr>
        <w:tabs>
          <w:tab w:val="num" w:pos="3600"/>
        </w:tabs>
        <w:ind w:left="3600" w:hanging="360"/>
      </w:pPr>
      <w:rPr>
        <w:rFonts w:ascii="Wingdings" w:hAnsi="Wingdings" w:hint="default"/>
      </w:rPr>
    </w:lvl>
    <w:lvl w:ilvl="5" w:tplc="65D053B2" w:tentative="1">
      <w:start w:val="1"/>
      <w:numFmt w:val="bullet"/>
      <w:lvlText w:val=""/>
      <w:lvlJc w:val="left"/>
      <w:pPr>
        <w:tabs>
          <w:tab w:val="num" w:pos="4320"/>
        </w:tabs>
        <w:ind w:left="4320" w:hanging="360"/>
      </w:pPr>
      <w:rPr>
        <w:rFonts w:ascii="Wingdings" w:hAnsi="Wingdings" w:hint="default"/>
      </w:rPr>
    </w:lvl>
    <w:lvl w:ilvl="6" w:tplc="4B30C986" w:tentative="1">
      <w:start w:val="1"/>
      <w:numFmt w:val="bullet"/>
      <w:lvlText w:val=""/>
      <w:lvlJc w:val="left"/>
      <w:pPr>
        <w:tabs>
          <w:tab w:val="num" w:pos="5040"/>
        </w:tabs>
        <w:ind w:left="5040" w:hanging="360"/>
      </w:pPr>
      <w:rPr>
        <w:rFonts w:ascii="Wingdings" w:hAnsi="Wingdings" w:hint="default"/>
      </w:rPr>
    </w:lvl>
    <w:lvl w:ilvl="7" w:tplc="C03EA656" w:tentative="1">
      <w:start w:val="1"/>
      <w:numFmt w:val="bullet"/>
      <w:lvlText w:val=""/>
      <w:lvlJc w:val="left"/>
      <w:pPr>
        <w:tabs>
          <w:tab w:val="num" w:pos="5760"/>
        </w:tabs>
        <w:ind w:left="5760" w:hanging="360"/>
      </w:pPr>
      <w:rPr>
        <w:rFonts w:ascii="Wingdings" w:hAnsi="Wingdings" w:hint="default"/>
      </w:rPr>
    </w:lvl>
    <w:lvl w:ilvl="8" w:tplc="DA3249B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5EC4BF6"/>
    <w:multiLevelType w:val="hybridMultilevel"/>
    <w:tmpl w:val="B12C5F2C"/>
    <w:lvl w:ilvl="0" w:tplc="8CEA93B4">
      <w:start w:val="1"/>
      <w:numFmt w:val="bullet"/>
      <w:lvlText w:val=""/>
      <w:lvlJc w:val="left"/>
      <w:pPr>
        <w:tabs>
          <w:tab w:val="num" w:pos="720"/>
        </w:tabs>
        <w:ind w:left="720" w:hanging="360"/>
      </w:pPr>
      <w:rPr>
        <w:rFonts w:ascii="Wingdings" w:hAnsi="Wingdings" w:hint="default"/>
      </w:rPr>
    </w:lvl>
    <w:lvl w:ilvl="1" w:tplc="F8E62D94" w:tentative="1">
      <w:start w:val="1"/>
      <w:numFmt w:val="bullet"/>
      <w:lvlText w:val=""/>
      <w:lvlJc w:val="left"/>
      <w:pPr>
        <w:tabs>
          <w:tab w:val="num" w:pos="1440"/>
        </w:tabs>
        <w:ind w:left="1440" w:hanging="360"/>
      </w:pPr>
      <w:rPr>
        <w:rFonts w:ascii="Wingdings" w:hAnsi="Wingdings" w:hint="default"/>
      </w:rPr>
    </w:lvl>
    <w:lvl w:ilvl="2" w:tplc="D10A26A8" w:tentative="1">
      <w:start w:val="1"/>
      <w:numFmt w:val="bullet"/>
      <w:lvlText w:val=""/>
      <w:lvlJc w:val="left"/>
      <w:pPr>
        <w:tabs>
          <w:tab w:val="num" w:pos="2160"/>
        </w:tabs>
        <w:ind w:left="2160" w:hanging="360"/>
      </w:pPr>
      <w:rPr>
        <w:rFonts w:ascii="Wingdings" w:hAnsi="Wingdings" w:hint="default"/>
      </w:rPr>
    </w:lvl>
    <w:lvl w:ilvl="3" w:tplc="4DECC140" w:tentative="1">
      <w:start w:val="1"/>
      <w:numFmt w:val="bullet"/>
      <w:lvlText w:val=""/>
      <w:lvlJc w:val="left"/>
      <w:pPr>
        <w:tabs>
          <w:tab w:val="num" w:pos="2880"/>
        </w:tabs>
        <w:ind w:left="2880" w:hanging="360"/>
      </w:pPr>
      <w:rPr>
        <w:rFonts w:ascii="Wingdings" w:hAnsi="Wingdings" w:hint="default"/>
      </w:rPr>
    </w:lvl>
    <w:lvl w:ilvl="4" w:tplc="41E2DCA2" w:tentative="1">
      <w:start w:val="1"/>
      <w:numFmt w:val="bullet"/>
      <w:lvlText w:val=""/>
      <w:lvlJc w:val="left"/>
      <w:pPr>
        <w:tabs>
          <w:tab w:val="num" w:pos="3600"/>
        </w:tabs>
        <w:ind w:left="3600" w:hanging="360"/>
      </w:pPr>
      <w:rPr>
        <w:rFonts w:ascii="Wingdings" w:hAnsi="Wingdings" w:hint="default"/>
      </w:rPr>
    </w:lvl>
    <w:lvl w:ilvl="5" w:tplc="CF50A974" w:tentative="1">
      <w:start w:val="1"/>
      <w:numFmt w:val="bullet"/>
      <w:lvlText w:val=""/>
      <w:lvlJc w:val="left"/>
      <w:pPr>
        <w:tabs>
          <w:tab w:val="num" w:pos="4320"/>
        </w:tabs>
        <w:ind w:left="4320" w:hanging="360"/>
      </w:pPr>
      <w:rPr>
        <w:rFonts w:ascii="Wingdings" w:hAnsi="Wingdings" w:hint="default"/>
      </w:rPr>
    </w:lvl>
    <w:lvl w:ilvl="6" w:tplc="78A83B7E" w:tentative="1">
      <w:start w:val="1"/>
      <w:numFmt w:val="bullet"/>
      <w:lvlText w:val=""/>
      <w:lvlJc w:val="left"/>
      <w:pPr>
        <w:tabs>
          <w:tab w:val="num" w:pos="5040"/>
        </w:tabs>
        <w:ind w:left="5040" w:hanging="360"/>
      </w:pPr>
      <w:rPr>
        <w:rFonts w:ascii="Wingdings" w:hAnsi="Wingdings" w:hint="default"/>
      </w:rPr>
    </w:lvl>
    <w:lvl w:ilvl="7" w:tplc="9970EF86" w:tentative="1">
      <w:start w:val="1"/>
      <w:numFmt w:val="bullet"/>
      <w:lvlText w:val=""/>
      <w:lvlJc w:val="left"/>
      <w:pPr>
        <w:tabs>
          <w:tab w:val="num" w:pos="5760"/>
        </w:tabs>
        <w:ind w:left="5760" w:hanging="360"/>
      </w:pPr>
      <w:rPr>
        <w:rFonts w:ascii="Wingdings" w:hAnsi="Wingdings" w:hint="default"/>
      </w:rPr>
    </w:lvl>
    <w:lvl w:ilvl="8" w:tplc="676042E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anping Yang">
    <w15:presenceInfo w15:providerId="Windows Live" w15:userId="23f7de854a0952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50819"/>
    <w:rsid w:val="00021A07"/>
    <w:rsid w:val="0002561F"/>
    <w:rsid w:val="000357DC"/>
    <w:rsid w:val="000D37DD"/>
    <w:rsid w:val="0013375E"/>
    <w:rsid w:val="00154DEE"/>
    <w:rsid w:val="00160909"/>
    <w:rsid w:val="001917F5"/>
    <w:rsid w:val="00195642"/>
    <w:rsid w:val="001A6190"/>
    <w:rsid w:val="00224890"/>
    <w:rsid w:val="00250819"/>
    <w:rsid w:val="00274B82"/>
    <w:rsid w:val="002A2384"/>
    <w:rsid w:val="002E3D95"/>
    <w:rsid w:val="00317148"/>
    <w:rsid w:val="00324BD9"/>
    <w:rsid w:val="003676BE"/>
    <w:rsid w:val="003B2C1D"/>
    <w:rsid w:val="003B5958"/>
    <w:rsid w:val="003E03DC"/>
    <w:rsid w:val="003E06E0"/>
    <w:rsid w:val="003E566B"/>
    <w:rsid w:val="003F3487"/>
    <w:rsid w:val="003F5B9D"/>
    <w:rsid w:val="004263D6"/>
    <w:rsid w:val="00430E90"/>
    <w:rsid w:val="00431E68"/>
    <w:rsid w:val="0045770F"/>
    <w:rsid w:val="00476750"/>
    <w:rsid w:val="00485576"/>
    <w:rsid w:val="00497121"/>
    <w:rsid w:val="004A644C"/>
    <w:rsid w:val="004C0A54"/>
    <w:rsid w:val="004E1C53"/>
    <w:rsid w:val="004E455F"/>
    <w:rsid w:val="005215DD"/>
    <w:rsid w:val="005356A0"/>
    <w:rsid w:val="00591800"/>
    <w:rsid w:val="00593D85"/>
    <w:rsid w:val="005A1230"/>
    <w:rsid w:val="005C4864"/>
    <w:rsid w:val="005F21F3"/>
    <w:rsid w:val="00601DAF"/>
    <w:rsid w:val="00614CC8"/>
    <w:rsid w:val="0062376A"/>
    <w:rsid w:val="00627AC4"/>
    <w:rsid w:val="00630BBB"/>
    <w:rsid w:val="00634A5A"/>
    <w:rsid w:val="00651458"/>
    <w:rsid w:val="006A6DBA"/>
    <w:rsid w:val="006D74BA"/>
    <w:rsid w:val="006E5905"/>
    <w:rsid w:val="00750DA2"/>
    <w:rsid w:val="00763565"/>
    <w:rsid w:val="007707E7"/>
    <w:rsid w:val="00772D92"/>
    <w:rsid w:val="0080445E"/>
    <w:rsid w:val="00834A94"/>
    <w:rsid w:val="00844314"/>
    <w:rsid w:val="00861252"/>
    <w:rsid w:val="008857C7"/>
    <w:rsid w:val="008866FC"/>
    <w:rsid w:val="008B2380"/>
    <w:rsid w:val="008F5918"/>
    <w:rsid w:val="008F6D98"/>
    <w:rsid w:val="00916418"/>
    <w:rsid w:val="0095216B"/>
    <w:rsid w:val="00967A96"/>
    <w:rsid w:val="009B326E"/>
    <w:rsid w:val="009B4C51"/>
    <w:rsid w:val="009E7544"/>
    <w:rsid w:val="00A13280"/>
    <w:rsid w:val="00A40CC5"/>
    <w:rsid w:val="00A72C8F"/>
    <w:rsid w:val="00AC266E"/>
    <w:rsid w:val="00B20E1E"/>
    <w:rsid w:val="00B21FEB"/>
    <w:rsid w:val="00C00A3D"/>
    <w:rsid w:val="00C02584"/>
    <w:rsid w:val="00C85524"/>
    <w:rsid w:val="00CA7539"/>
    <w:rsid w:val="00CB2EDF"/>
    <w:rsid w:val="00D05263"/>
    <w:rsid w:val="00D31F61"/>
    <w:rsid w:val="00D373A8"/>
    <w:rsid w:val="00D37FB5"/>
    <w:rsid w:val="00D5348D"/>
    <w:rsid w:val="00D56D98"/>
    <w:rsid w:val="00D672E3"/>
    <w:rsid w:val="00D826FE"/>
    <w:rsid w:val="00E02AAE"/>
    <w:rsid w:val="00E1425D"/>
    <w:rsid w:val="00EC0B71"/>
    <w:rsid w:val="00EC1E82"/>
    <w:rsid w:val="00EC2C36"/>
    <w:rsid w:val="00F12464"/>
    <w:rsid w:val="00F2273D"/>
    <w:rsid w:val="00F477ED"/>
    <w:rsid w:val="00F52FFD"/>
    <w:rsid w:val="00F6531F"/>
    <w:rsid w:val="00FA7CEC"/>
    <w:rsid w:val="00FB04A8"/>
    <w:rsid w:val="00FB296B"/>
    <w:rsid w:val="00FC655F"/>
    <w:rsid w:val="00FD3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30531"/>
  <w15:docId w15:val="{A66238C7-9D66-4036-813F-EB9AE11A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53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08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0819"/>
    <w:rPr>
      <w:sz w:val="18"/>
      <w:szCs w:val="18"/>
    </w:rPr>
  </w:style>
  <w:style w:type="paragraph" w:styleId="a5">
    <w:name w:val="footer"/>
    <w:basedOn w:val="a"/>
    <w:link w:val="a6"/>
    <w:uiPriority w:val="99"/>
    <w:unhideWhenUsed/>
    <w:rsid w:val="00250819"/>
    <w:pPr>
      <w:tabs>
        <w:tab w:val="center" w:pos="4153"/>
        <w:tab w:val="right" w:pos="8306"/>
      </w:tabs>
      <w:snapToGrid w:val="0"/>
      <w:jc w:val="left"/>
    </w:pPr>
    <w:rPr>
      <w:sz w:val="18"/>
      <w:szCs w:val="18"/>
    </w:rPr>
  </w:style>
  <w:style w:type="character" w:customStyle="1" w:styleId="a6">
    <w:name w:val="页脚 字符"/>
    <w:basedOn w:val="a0"/>
    <w:link w:val="a5"/>
    <w:uiPriority w:val="99"/>
    <w:rsid w:val="00250819"/>
    <w:rPr>
      <w:sz w:val="18"/>
      <w:szCs w:val="18"/>
    </w:rPr>
  </w:style>
  <w:style w:type="character" w:customStyle="1" w:styleId="apple-converted-space">
    <w:name w:val="apple-converted-space"/>
    <w:basedOn w:val="a0"/>
    <w:rsid w:val="00250819"/>
  </w:style>
  <w:style w:type="paragraph" w:customStyle="1" w:styleId="A7">
    <w:name w:val="正文 A"/>
    <w:rsid w:val="00593D85"/>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 w:type="character" w:customStyle="1" w:styleId="count-up">
    <w:name w:val="count-up"/>
    <w:basedOn w:val="a0"/>
    <w:rsid w:val="004E1C53"/>
  </w:style>
  <w:style w:type="character" w:customStyle="1" w:styleId="count-down">
    <w:name w:val="count-down"/>
    <w:basedOn w:val="a0"/>
    <w:rsid w:val="004E1C53"/>
  </w:style>
  <w:style w:type="paragraph" w:customStyle="1" w:styleId="21">
    <w:name w:val="中等深浅网格 21"/>
    <w:rsid w:val="00324BD9"/>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 w:type="paragraph" w:styleId="a8">
    <w:name w:val="Balloon Text"/>
    <w:basedOn w:val="a"/>
    <w:link w:val="a9"/>
    <w:uiPriority w:val="99"/>
    <w:semiHidden/>
    <w:unhideWhenUsed/>
    <w:rsid w:val="00195642"/>
    <w:rPr>
      <w:sz w:val="18"/>
      <w:szCs w:val="18"/>
    </w:rPr>
  </w:style>
  <w:style w:type="character" w:customStyle="1" w:styleId="a9">
    <w:name w:val="批注框文本 字符"/>
    <w:basedOn w:val="a0"/>
    <w:link w:val="a8"/>
    <w:uiPriority w:val="99"/>
    <w:semiHidden/>
    <w:rsid w:val="001956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956708">
      <w:bodyDiv w:val="1"/>
      <w:marLeft w:val="0"/>
      <w:marRight w:val="0"/>
      <w:marTop w:val="0"/>
      <w:marBottom w:val="0"/>
      <w:divBdr>
        <w:top w:val="none" w:sz="0" w:space="0" w:color="auto"/>
        <w:left w:val="none" w:sz="0" w:space="0" w:color="auto"/>
        <w:bottom w:val="none" w:sz="0" w:space="0" w:color="auto"/>
        <w:right w:val="none" w:sz="0" w:space="0" w:color="auto"/>
      </w:divBdr>
      <w:divsChild>
        <w:div w:id="1606578097">
          <w:marLeft w:val="504"/>
          <w:marRight w:val="0"/>
          <w:marTop w:val="140"/>
          <w:marBottom w:val="0"/>
          <w:divBdr>
            <w:top w:val="none" w:sz="0" w:space="0" w:color="auto"/>
            <w:left w:val="none" w:sz="0" w:space="0" w:color="auto"/>
            <w:bottom w:val="none" w:sz="0" w:space="0" w:color="auto"/>
            <w:right w:val="none" w:sz="0" w:space="0" w:color="auto"/>
          </w:divBdr>
        </w:div>
        <w:div w:id="217480236">
          <w:marLeft w:val="504"/>
          <w:marRight w:val="0"/>
          <w:marTop w:val="140"/>
          <w:marBottom w:val="0"/>
          <w:divBdr>
            <w:top w:val="none" w:sz="0" w:space="0" w:color="auto"/>
            <w:left w:val="none" w:sz="0" w:space="0" w:color="auto"/>
            <w:bottom w:val="none" w:sz="0" w:space="0" w:color="auto"/>
            <w:right w:val="none" w:sz="0" w:space="0" w:color="auto"/>
          </w:divBdr>
        </w:div>
        <w:div w:id="1092386791">
          <w:marLeft w:val="504"/>
          <w:marRight w:val="0"/>
          <w:marTop w:val="140"/>
          <w:marBottom w:val="0"/>
          <w:divBdr>
            <w:top w:val="none" w:sz="0" w:space="0" w:color="auto"/>
            <w:left w:val="none" w:sz="0" w:space="0" w:color="auto"/>
            <w:bottom w:val="none" w:sz="0" w:space="0" w:color="auto"/>
            <w:right w:val="none" w:sz="0" w:space="0" w:color="auto"/>
          </w:divBdr>
        </w:div>
        <w:div w:id="190151512">
          <w:marLeft w:val="504"/>
          <w:marRight w:val="0"/>
          <w:marTop w:val="140"/>
          <w:marBottom w:val="0"/>
          <w:divBdr>
            <w:top w:val="none" w:sz="0" w:space="0" w:color="auto"/>
            <w:left w:val="none" w:sz="0" w:space="0" w:color="auto"/>
            <w:bottom w:val="none" w:sz="0" w:space="0" w:color="auto"/>
            <w:right w:val="none" w:sz="0" w:space="0" w:color="auto"/>
          </w:divBdr>
        </w:div>
        <w:div w:id="499470586">
          <w:marLeft w:val="504"/>
          <w:marRight w:val="0"/>
          <w:marTop w:val="140"/>
          <w:marBottom w:val="0"/>
          <w:divBdr>
            <w:top w:val="none" w:sz="0" w:space="0" w:color="auto"/>
            <w:left w:val="none" w:sz="0" w:space="0" w:color="auto"/>
            <w:bottom w:val="none" w:sz="0" w:space="0" w:color="auto"/>
            <w:right w:val="none" w:sz="0" w:space="0" w:color="auto"/>
          </w:divBdr>
        </w:div>
      </w:divsChild>
    </w:div>
    <w:div w:id="582182151">
      <w:bodyDiv w:val="1"/>
      <w:marLeft w:val="0"/>
      <w:marRight w:val="0"/>
      <w:marTop w:val="0"/>
      <w:marBottom w:val="0"/>
      <w:divBdr>
        <w:top w:val="none" w:sz="0" w:space="0" w:color="auto"/>
        <w:left w:val="none" w:sz="0" w:space="0" w:color="auto"/>
        <w:bottom w:val="none" w:sz="0" w:space="0" w:color="auto"/>
        <w:right w:val="none" w:sz="0" w:space="0" w:color="auto"/>
      </w:divBdr>
    </w:div>
    <w:div w:id="696778785">
      <w:bodyDiv w:val="1"/>
      <w:marLeft w:val="0"/>
      <w:marRight w:val="0"/>
      <w:marTop w:val="0"/>
      <w:marBottom w:val="0"/>
      <w:divBdr>
        <w:top w:val="none" w:sz="0" w:space="0" w:color="auto"/>
        <w:left w:val="none" w:sz="0" w:space="0" w:color="auto"/>
        <w:bottom w:val="none" w:sz="0" w:space="0" w:color="auto"/>
        <w:right w:val="none" w:sz="0" w:space="0" w:color="auto"/>
      </w:divBdr>
      <w:divsChild>
        <w:div w:id="598760612">
          <w:marLeft w:val="0"/>
          <w:marRight w:val="0"/>
          <w:marTop w:val="0"/>
          <w:marBottom w:val="0"/>
          <w:divBdr>
            <w:top w:val="none" w:sz="0" w:space="0" w:color="auto"/>
            <w:left w:val="none" w:sz="0" w:space="0" w:color="auto"/>
            <w:bottom w:val="none" w:sz="0" w:space="0" w:color="auto"/>
            <w:right w:val="none" w:sz="0" w:space="0" w:color="auto"/>
          </w:divBdr>
          <w:divsChild>
            <w:div w:id="528566264">
              <w:marLeft w:val="0"/>
              <w:marRight w:val="0"/>
              <w:marTop w:val="0"/>
              <w:marBottom w:val="0"/>
              <w:divBdr>
                <w:top w:val="none" w:sz="0" w:space="0" w:color="auto"/>
                <w:left w:val="none" w:sz="0" w:space="0" w:color="auto"/>
                <w:bottom w:val="none" w:sz="0" w:space="0" w:color="auto"/>
                <w:right w:val="none" w:sz="0" w:space="0" w:color="auto"/>
              </w:divBdr>
            </w:div>
            <w:div w:id="472912789">
              <w:marLeft w:val="0"/>
              <w:marRight w:val="0"/>
              <w:marTop w:val="0"/>
              <w:marBottom w:val="0"/>
              <w:divBdr>
                <w:top w:val="none" w:sz="0" w:space="0" w:color="auto"/>
                <w:left w:val="none" w:sz="0" w:space="0" w:color="auto"/>
                <w:bottom w:val="none" w:sz="0" w:space="0" w:color="auto"/>
                <w:right w:val="none" w:sz="0" w:space="0" w:color="auto"/>
              </w:divBdr>
            </w:div>
            <w:div w:id="11403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C286E-A921-449E-B5E9-3B7025B68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1540</Words>
  <Characters>8779</Characters>
  <Application>Microsoft Office Word</Application>
  <DocSecurity>0</DocSecurity>
  <Lines>73</Lines>
  <Paragraphs>20</Paragraphs>
  <ScaleCrop>false</ScaleCrop>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ligf</dc:creator>
  <cp:keywords/>
  <dc:description/>
  <cp:lastModifiedBy>Jianping Yang</cp:lastModifiedBy>
  <cp:revision>25</cp:revision>
  <cp:lastPrinted>2019-05-14T02:12:00Z</cp:lastPrinted>
  <dcterms:created xsi:type="dcterms:W3CDTF">2017-04-15T00:58:00Z</dcterms:created>
  <dcterms:modified xsi:type="dcterms:W3CDTF">2021-04-12T02:37:00Z</dcterms:modified>
</cp:coreProperties>
</file>